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13" w:rsidRPr="003C7CE9" w:rsidRDefault="00EF4F13" w:rsidP="004635FA">
      <w:pPr>
        <w:pStyle w:val="Nadpis6"/>
        <w:spacing w:line="240" w:lineRule="auto"/>
        <w:jc w:val="center"/>
        <w:rPr>
          <w:b/>
          <w:i w:val="0"/>
          <w:sz w:val="22"/>
          <w:szCs w:val="22"/>
        </w:rPr>
      </w:pPr>
    </w:p>
    <w:p w:rsidR="00EF4F13" w:rsidRPr="003C7CE9" w:rsidRDefault="00EF4F13" w:rsidP="004635FA">
      <w:pPr>
        <w:pStyle w:val="Nadpis6"/>
        <w:spacing w:line="240" w:lineRule="auto"/>
        <w:jc w:val="center"/>
        <w:rPr>
          <w:b/>
          <w:i w:val="0"/>
          <w:sz w:val="22"/>
          <w:szCs w:val="22"/>
        </w:rPr>
      </w:pPr>
      <w:r w:rsidRPr="003C7CE9">
        <w:rPr>
          <w:b/>
          <w:i w:val="0"/>
          <w:sz w:val="22"/>
          <w:szCs w:val="22"/>
        </w:rPr>
        <w:t>Písomná informácia pre používateľa</w:t>
      </w:r>
    </w:p>
    <w:p w:rsidR="00EF4F13" w:rsidRPr="003C7CE9" w:rsidRDefault="00EF4F13" w:rsidP="004635FA">
      <w:pPr>
        <w:spacing w:line="240" w:lineRule="auto"/>
        <w:jc w:val="center"/>
        <w:rPr>
          <w:szCs w:val="22"/>
        </w:rPr>
      </w:pPr>
    </w:p>
    <w:p w:rsidR="00EF4F13" w:rsidRPr="003C7CE9" w:rsidRDefault="001D380D" w:rsidP="004635FA">
      <w:pPr>
        <w:spacing w:line="240" w:lineRule="auto"/>
        <w:jc w:val="center"/>
        <w:rPr>
          <w:b/>
          <w:bCs/>
          <w:color w:val="000000"/>
          <w:szCs w:val="22"/>
        </w:rPr>
      </w:pPr>
      <w:proofErr w:type="spellStart"/>
      <w:r w:rsidRPr="003C7CE9">
        <w:rPr>
          <w:b/>
          <w:color w:val="000000"/>
          <w:szCs w:val="22"/>
        </w:rPr>
        <w:t>Paracetamol</w:t>
      </w:r>
      <w:proofErr w:type="spellEnd"/>
      <w:r w:rsidRPr="003C7CE9">
        <w:rPr>
          <w:b/>
          <w:color w:val="000000"/>
          <w:szCs w:val="22"/>
        </w:rPr>
        <w:t xml:space="preserve"> </w:t>
      </w:r>
      <w:proofErr w:type="spellStart"/>
      <w:r w:rsidRPr="003C7CE9">
        <w:rPr>
          <w:b/>
          <w:color w:val="000000"/>
          <w:szCs w:val="22"/>
        </w:rPr>
        <w:t>Cipla</w:t>
      </w:r>
      <w:proofErr w:type="spellEnd"/>
      <w:r w:rsidRPr="003C7CE9">
        <w:rPr>
          <w:b/>
          <w:color w:val="000000"/>
          <w:szCs w:val="22"/>
        </w:rPr>
        <w:t xml:space="preserve"> </w:t>
      </w:r>
      <w:r w:rsidR="003C7CE9" w:rsidRPr="003C7CE9">
        <w:rPr>
          <w:b/>
          <w:color w:val="000000"/>
          <w:szCs w:val="22"/>
        </w:rPr>
        <w:t>10</w:t>
      </w:r>
      <w:r w:rsidRPr="003C7CE9">
        <w:rPr>
          <w:b/>
          <w:color w:val="000000"/>
          <w:szCs w:val="22"/>
        </w:rPr>
        <w:t xml:space="preserve">00 mg šumivé tablety </w:t>
      </w:r>
    </w:p>
    <w:p w:rsidR="00EF4F13" w:rsidRPr="003C7CE9" w:rsidRDefault="00EF4F13" w:rsidP="004635FA">
      <w:pPr>
        <w:spacing w:line="240" w:lineRule="auto"/>
        <w:jc w:val="center"/>
        <w:rPr>
          <w:color w:val="000000"/>
          <w:szCs w:val="22"/>
        </w:rPr>
      </w:pPr>
    </w:p>
    <w:p w:rsidR="00EF4F13" w:rsidRPr="003C7CE9" w:rsidRDefault="001D380D" w:rsidP="004635FA">
      <w:pPr>
        <w:spacing w:line="240" w:lineRule="auto"/>
        <w:jc w:val="center"/>
        <w:rPr>
          <w:color w:val="000000"/>
          <w:szCs w:val="22"/>
        </w:rPr>
      </w:pPr>
      <w:proofErr w:type="spellStart"/>
      <w:r w:rsidRPr="003C7CE9">
        <w:rPr>
          <w:color w:val="000000"/>
          <w:szCs w:val="22"/>
        </w:rPr>
        <w:t>paracetamol</w:t>
      </w:r>
      <w:proofErr w:type="spellEnd"/>
    </w:p>
    <w:p w:rsidR="00EF4F13" w:rsidRPr="003C7CE9" w:rsidRDefault="00EF4F13" w:rsidP="004635FA">
      <w:pPr>
        <w:spacing w:line="240" w:lineRule="auto"/>
        <w:jc w:val="center"/>
        <w:rPr>
          <w:szCs w:val="22"/>
        </w:rPr>
      </w:pPr>
    </w:p>
    <w:p w:rsidR="002814ED" w:rsidRDefault="002814ED" w:rsidP="002814ED">
      <w:pPr>
        <w:shd w:val="clear" w:color="auto" w:fill="FFFFFF"/>
        <w:autoSpaceDE w:val="0"/>
        <w:autoSpaceDN w:val="0"/>
        <w:adjustRightInd w:val="0"/>
        <w:rPr>
          <w:bCs/>
          <w:szCs w:val="22"/>
        </w:rPr>
      </w:pPr>
      <w:r>
        <w:rPr>
          <w:bCs/>
          <w:szCs w:val="22"/>
        </w:rPr>
        <w:t>Vždy užívajte tento liek presne tak, ako je uvedené v tejto písomnej informácii alebo ako vám povedal váš lekár alebo lekárnik.</w:t>
      </w:r>
    </w:p>
    <w:p w:rsidR="002814ED" w:rsidRDefault="002814ED" w:rsidP="002814ED">
      <w:pPr>
        <w:numPr>
          <w:ilvl w:val="0"/>
          <w:numId w:val="12"/>
        </w:numPr>
        <w:shd w:val="clear" w:color="auto" w:fill="FFFFFF"/>
        <w:tabs>
          <w:tab w:val="clear" w:pos="567"/>
          <w:tab w:val="left" w:pos="708"/>
        </w:tabs>
        <w:autoSpaceDE w:val="0"/>
        <w:autoSpaceDN w:val="0"/>
        <w:adjustRightInd w:val="0"/>
        <w:spacing w:line="240" w:lineRule="auto"/>
        <w:rPr>
          <w:szCs w:val="22"/>
        </w:rPr>
      </w:pPr>
      <w:r>
        <w:rPr>
          <w:szCs w:val="22"/>
        </w:rPr>
        <w:t>Túto písomnú informáciu si uschovajte. Možno bude potrebné, aby ste si ju znovu prečítali.</w:t>
      </w:r>
    </w:p>
    <w:p w:rsidR="002814ED" w:rsidRDefault="002814ED" w:rsidP="002814ED">
      <w:pPr>
        <w:numPr>
          <w:ilvl w:val="0"/>
          <w:numId w:val="12"/>
        </w:numPr>
        <w:shd w:val="clear" w:color="auto" w:fill="FFFFFF"/>
        <w:tabs>
          <w:tab w:val="clear" w:pos="567"/>
          <w:tab w:val="left" w:pos="708"/>
        </w:tabs>
        <w:autoSpaceDE w:val="0"/>
        <w:autoSpaceDN w:val="0"/>
        <w:adjustRightInd w:val="0"/>
        <w:spacing w:line="240" w:lineRule="auto"/>
        <w:rPr>
          <w:szCs w:val="22"/>
        </w:rPr>
      </w:pPr>
      <w:r>
        <w:rPr>
          <w:szCs w:val="22"/>
        </w:rPr>
        <w:t>Ak potrebujete ďalšie informácie alebo radu, obráťte sa na svojho lekárnika.</w:t>
      </w:r>
    </w:p>
    <w:p w:rsidR="002814ED" w:rsidRDefault="002814ED" w:rsidP="002814ED">
      <w:pPr>
        <w:numPr>
          <w:ilvl w:val="0"/>
          <w:numId w:val="12"/>
        </w:numPr>
        <w:shd w:val="clear" w:color="auto" w:fill="FFFFFF"/>
        <w:autoSpaceDE w:val="0"/>
        <w:autoSpaceDN w:val="0"/>
        <w:adjustRightInd w:val="0"/>
        <w:spacing w:line="240" w:lineRule="auto"/>
        <w:rPr>
          <w:szCs w:val="22"/>
        </w:rPr>
      </w:pPr>
      <w:r>
        <w:rPr>
          <w:szCs w:val="22"/>
        </w:rPr>
        <w:t xml:space="preserve">  Ak sa u vás vyskytne akýkoľvek vedľajší účinok, obráťte sa na svojho lekára alebo lekárnika. To sa týka aj akýchkoľvek vedľajších účinkov, ktoré nie sú uvedené v tejto písomnej informácii pre používateľa. Pozri časť 4.</w:t>
      </w:r>
    </w:p>
    <w:p w:rsidR="002814ED" w:rsidRDefault="002814ED" w:rsidP="002814ED">
      <w:pPr>
        <w:numPr>
          <w:ilvl w:val="0"/>
          <w:numId w:val="12"/>
        </w:numPr>
        <w:shd w:val="clear" w:color="auto" w:fill="FFFFFF"/>
        <w:tabs>
          <w:tab w:val="clear" w:pos="567"/>
          <w:tab w:val="left" w:pos="708"/>
        </w:tabs>
        <w:autoSpaceDE w:val="0"/>
        <w:autoSpaceDN w:val="0"/>
        <w:adjustRightInd w:val="0"/>
        <w:spacing w:line="240" w:lineRule="auto"/>
        <w:rPr>
          <w:szCs w:val="22"/>
        </w:rPr>
      </w:pPr>
      <w:r>
        <w:rPr>
          <w:noProof/>
          <w:szCs w:val="22"/>
        </w:rPr>
        <w:t>Ak sa do 3 dní nebudete cítiť lepšie, alebo sa budete cítiť horšie, musíte sa obrátiť na lekára.</w:t>
      </w:r>
    </w:p>
    <w:p w:rsidR="00EF4F13" w:rsidRPr="003C7CE9" w:rsidRDefault="00EF4F13" w:rsidP="004635FA">
      <w:pPr>
        <w:spacing w:line="240" w:lineRule="auto"/>
        <w:ind w:right="1620"/>
        <w:rPr>
          <w:b/>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V tejto písomnej informácii pre používateľa sa dozviete:</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1. </w:t>
      </w:r>
      <w:r w:rsidRPr="003C7CE9">
        <w:rPr>
          <w:szCs w:val="22"/>
        </w:rPr>
        <w:tab/>
      </w:r>
      <w:r w:rsidRPr="003C7CE9">
        <w:rPr>
          <w:color w:val="000000"/>
          <w:szCs w:val="22"/>
        </w:rPr>
        <w:t xml:space="preserve">Čo je </w:t>
      </w:r>
      <w:proofErr w:type="spellStart"/>
      <w:r w:rsidR="001D380D" w:rsidRPr="003C7CE9">
        <w:rPr>
          <w:color w:val="000000"/>
          <w:szCs w:val="22"/>
        </w:rPr>
        <w:t>Paracetamol</w:t>
      </w:r>
      <w:proofErr w:type="spellEnd"/>
      <w:r w:rsidR="001D380D" w:rsidRPr="003C7CE9">
        <w:rPr>
          <w:color w:val="000000"/>
          <w:szCs w:val="22"/>
        </w:rPr>
        <w:t xml:space="preserve"> </w:t>
      </w:r>
      <w:proofErr w:type="spellStart"/>
      <w:r w:rsidR="001D380D" w:rsidRPr="003C7CE9">
        <w:rPr>
          <w:color w:val="000000"/>
          <w:szCs w:val="22"/>
        </w:rPr>
        <w:t>Cipla</w:t>
      </w:r>
      <w:proofErr w:type="spellEnd"/>
      <w:r w:rsidR="001D380D" w:rsidRPr="003C7CE9">
        <w:rPr>
          <w:color w:val="000000"/>
          <w:szCs w:val="22"/>
        </w:rPr>
        <w:t xml:space="preserve"> </w:t>
      </w:r>
      <w:r w:rsidR="003C7CE9" w:rsidRPr="003C7CE9">
        <w:rPr>
          <w:color w:val="000000"/>
          <w:szCs w:val="22"/>
        </w:rPr>
        <w:t>1000 mg</w:t>
      </w:r>
      <w:r w:rsidR="001D380D" w:rsidRPr="003C7CE9">
        <w:rPr>
          <w:color w:val="000000"/>
          <w:szCs w:val="22"/>
        </w:rPr>
        <w:t xml:space="preserve"> </w:t>
      </w:r>
      <w:r w:rsidRPr="003C7CE9">
        <w:rPr>
          <w:color w:val="000000"/>
          <w:szCs w:val="22"/>
        </w:rPr>
        <w:t>a na čo sa používa</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2. </w:t>
      </w:r>
      <w:r w:rsidRPr="003C7CE9">
        <w:rPr>
          <w:szCs w:val="22"/>
        </w:rPr>
        <w:tab/>
      </w:r>
      <w:r w:rsidRPr="003C7CE9">
        <w:rPr>
          <w:color w:val="000000"/>
          <w:szCs w:val="22"/>
        </w:rPr>
        <w:t xml:space="preserve">Čo potrebujete vedieť predtým, ako užijete </w:t>
      </w:r>
      <w:proofErr w:type="spellStart"/>
      <w:r w:rsidR="001D380D" w:rsidRPr="003C7CE9">
        <w:rPr>
          <w:color w:val="000000"/>
          <w:szCs w:val="22"/>
        </w:rPr>
        <w:t>Paracetamol</w:t>
      </w:r>
      <w:proofErr w:type="spellEnd"/>
      <w:r w:rsidR="001D380D" w:rsidRPr="003C7CE9">
        <w:rPr>
          <w:color w:val="000000"/>
          <w:szCs w:val="22"/>
        </w:rPr>
        <w:t xml:space="preserve"> </w:t>
      </w:r>
      <w:proofErr w:type="spellStart"/>
      <w:r w:rsidR="001D380D" w:rsidRPr="003C7CE9">
        <w:rPr>
          <w:color w:val="000000"/>
          <w:szCs w:val="22"/>
        </w:rPr>
        <w:t>Cipla</w:t>
      </w:r>
      <w:proofErr w:type="spellEnd"/>
      <w:r w:rsidR="001D380D" w:rsidRPr="003C7CE9">
        <w:rPr>
          <w:color w:val="000000"/>
          <w:szCs w:val="22"/>
        </w:rPr>
        <w:t xml:space="preserve"> </w:t>
      </w:r>
      <w:r w:rsidR="003C7CE9" w:rsidRPr="003C7CE9">
        <w:rPr>
          <w:color w:val="000000"/>
          <w:szCs w:val="22"/>
        </w:rPr>
        <w:t>1000 mg</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3. </w:t>
      </w:r>
      <w:r w:rsidRPr="003C7CE9">
        <w:rPr>
          <w:szCs w:val="22"/>
        </w:rPr>
        <w:tab/>
      </w:r>
      <w:r w:rsidRPr="003C7CE9">
        <w:rPr>
          <w:color w:val="000000"/>
          <w:szCs w:val="22"/>
        </w:rPr>
        <w:t xml:space="preserve">Ako užívať </w:t>
      </w:r>
      <w:proofErr w:type="spellStart"/>
      <w:r w:rsidR="001D380D" w:rsidRPr="003C7CE9">
        <w:rPr>
          <w:color w:val="000000"/>
          <w:szCs w:val="22"/>
        </w:rPr>
        <w:t>Paracetamol</w:t>
      </w:r>
      <w:proofErr w:type="spellEnd"/>
      <w:r w:rsidR="001D380D" w:rsidRPr="003C7CE9">
        <w:rPr>
          <w:color w:val="000000"/>
          <w:szCs w:val="22"/>
        </w:rPr>
        <w:t xml:space="preserve"> </w:t>
      </w:r>
      <w:proofErr w:type="spellStart"/>
      <w:r w:rsidR="001D380D" w:rsidRPr="003C7CE9">
        <w:rPr>
          <w:color w:val="000000"/>
          <w:szCs w:val="22"/>
        </w:rPr>
        <w:t>Cipla</w:t>
      </w:r>
      <w:proofErr w:type="spellEnd"/>
      <w:r w:rsidR="001D380D" w:rsidRPr="003C7CE9">
        <w:rPr>
          <w:color w:val="000000"/>
          <w:szCs w:val="22"/>
        </w:rPr>
        <w:t xml:space="preserve"> </w:t>
      </w:r>
      <w:r w:rsidR="003C7CE9" w:rsidRPr="003C7CE9">
        <w:rPr>
          <w:color w:val="000000"/>
          <w:szCs w:val="22"/>
        </w:rPr>
        <w:t>1000 mg</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4. </w:t>
      </w:r>
      <w:r w:rsidRPr="003C7CE9">
        <w:rPr>
          <w:szCs w:val="22"/>
        </w:rPr>
        <w:tab/>
      </w:r>
      <w:r w:rsidRPr="003C7CE9">
        <w:rPr>
          <w:color w:val="000000"/>
          <w:szCs w:val="22"/>
        </w:rPr>
        <w:t>Možné vedľajšie účinky</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5. </w:t>
      </w:r>
      <w:r w:rsidRPr="003C7CE9">
        <w:rPr>
          <w:szCs w:val="22"/>
        </w:rPr>
        <w:tab/>
      </w:r>
      <w:r w:rsidRPr="003C7CE9">
        <w:rPr>
          <w:color w:val="000000"/>
          <w:szCs w:val="22"/>
        </w:rPr>
        <w:t xml:space="preserve">Ako uchovávať </w:t>
      </w:r>
      <w:proofErr w:type="spellStart"/>
      <w:r w:rsidR="001D380D" w:rsidRPr="003C7CE9">
        <w:rPr>
          <w:color w:val="000000"/>
          <w:szCs w:val="22"/>
        </w:rPr>
        <w:t>Paracetamol</w:t>
      </w:r>
      <w:proofErr w:type="spellEnd"/>
      <w:r w:rsidR="001D380D" w:rsidRPr="003C7CE9">
        <w:rPr>
          <w:color w:val="000000"/>
          <w:szCs w:val="22"/>
        </w:rPr>
        <w:t xml:space="preserve"> </w:t>
      </w:r>
      <w:proofErr w:type="spellStart"/>
      <w:r w:rsidR="001D380D" w:rsidRPr="003C7CE9">
        <w:rPr>
          <w:color w:val="000000"/>
          <w:szCs w:val="22"/>
        </w:rPr>
        <w:t>Cipla</w:t>
      </w:r>
      <w:proofErr w:type="spellEnd"/>
      <w:r w:rsidR="001D380D" w:rsidRPr="003C7CE9">
        <w:rPr>
          <w:color w:val="000000"/>
          <w:szCs w:val="22"/>
        </w:rPr>
        <w:t xml:space="preserve"> </w:t>
      </w:r>
      <w:r w:rsidR="003C7CE9" w:rsidRPr="003C7CE9">
        <w:rPr>
          <w:color w:val="000000"/>
          <w:szCs w:val="22"/>
        </w:rPr>
        <w:t>1000 mg</w:t>
      </w:r>
    </w:p>
    <w:p w:rsidR="00EF4F13" w:rsidRPr="003C7CE9" w:rsidRDefault="00EF4F13" w:rsidP="004635FA">
      <w:pPr>
        <w:spacing w:line="240" w:lineRule="auto"/>
        <w:rPr>
          <w:color w:val="000000"/>
          <w:szCs w:val="22"/>
        </w:rPr>
      </w:pPr>
      <w:r w:rsidRPr="003C7CE9">
        <w:rPr>
          <w:color w:val="000000"/>
          <w:szCs w:val="22"/>
        </w:rPr>
        <w:t xml:space="preserve">6. </w:t>
      </w:r>
      <w:r w:rsidRPr="003C7CE9">
        <w:rPr>
          <w:szCs w:val="22"/>
        </w:rPr>
        <w:tab/>
      </w:r>
      <w:r w:rsidRPr="003C7CE9">
        <w:rPr>
          <w:szCs w:val="22"/>
        </w:rPr>
        <w:tab/>
      </w:r>
      <w:r w:rsidRPr="003C7CE9">
        <w:rPr>
          <w:color w:val="000000"/>
          <w:szCs w:val="22"/>
        </w:rPr>
        <w:t>Obsah balenia a ďalšie informácie</w:t>
      </w:r>
    </w:p>
    <w:p w:rsidR="00EF4F13" w:rsidRPr="003C7CE9" w:rsidRDefault="00EF4F13" w:rsidP="004635FA">
      <w:pPr>
        <w:spacing w:line="240" w:lineRule="auto"/>
        <w:rPr>
          <w:color w:val="000000"/>
          <w:szCs w:val="22"/>
        </w:rPr>
      </w:pPr>
    </w:p>
    <w:p w:rsidR="00EF4F13" w:rsidRPr="003C7CE9" w:rsidRDefault="00EF4F13" w:rsidP="004635FA">
      <w:pPr>
        <w:spacing w:line="240" w:lineRule="auto"/>
        <w:rPr>
          <w:color w:val="000000"/>
          <w:szCs w:val="22"/>
        </w:rPr>
      </w:pPr>
    </w:p>
    <w:p w:rsidR="00EF4F13" w:rsidRPr="003C7CE9" w:rsidRDefault="00EF4F13" w:rsidP="004635FA">
      <w:pPr>
        <w:pStyle w:val="Odsekzoznamu"/>
        <w:numPr>
          <w:ilvl w:val="0"/>
          <w:numId w:val="5"/>
        </w:numPr>
        <w:tabs>
          <w:tab w:val="clear" w:pos="567"/>
        </w:tabs>
        <w:autoSpaceDE w:val="0"/>
        <w:autoSpaceDN w:val="0"/>
        <w:adjustRightInd w:val="0"/>
        <w:spacing w:line="240" w:lineRule="auto"/>
        <w:rPr>
          <w:color w:val="000000"/>
          <w:szCs w:val="22"/>
        </w:rPr>
      </w:pPr>
      <w:r w:rsidRPr="003C7CE9">
        <w:rPr>
          <w:b/>
          <w:color w:val="000000"/>
          <w:szCs w:val="22"/>
        </w:rPr>
        <w:t xml:space="preserve">Čo je </w:t>
      </w:r>
      <w:proofErr w:type="spellStart"/>
      <w:r w:rsidR="001D380D" w:rsidRPr="003C7CE9">
        <w:rPr>
          <w:b/>
          <w:color w:val="000000"/>
          <w:szCs w:val="22"/>
        </w:rPr>
        <w:t>Paracetamol</w:t>
      </w:r>
      <w:proofErr w:type="spellEnd"/>
      <w:r w:rsidR="001D380D" w:rsidRPr="003C7CE9">
        <w:rPr>
          <w:b/>
          <w:color w:val="000000"/>
          <w:szCs w:val="22"/>
        </w:rPr>
        <w:t xml:space="preserve"> </w:t>
      </w:r>
      <w:proofErr w:type="spellStart"/>
      <w:r w:rsidR="001D380D" w:rsidRPr="003C7CE9">
        <w:rPr>
          <w:b/>
          <w:color w:val="000000"/>
          <w:szCs w:val="22"/>
        </w:rPr>
        <w:t>Cipla</w:t>
      </w:r>
      <w:proofErr w:type="spellEnd"/>
      <w:r w:rsidR="001D380D" w:rsidRPr="003C7CE9">
        <w:rPr>
          <w:b/>
          <w:color w:val="000000"/>
          <w:szCs w:val="22"/>
        </w:rPr>
        <w:t xml:space="preserve"> </w:t>
      </w:r>
      <w:r w:rsidR="003C7CE9" w:rsidRPr="003C7CE9">
        <w:rPr>
          <w:b/>
          <w:color w:val="000000"/>
          <w:szCs w:val="22"/>
        </w:rPr>
        <w:t>1000 mg</w:t>
      </w:r>
      <w:r w:rsidR="001D380D" w:rsidRPr="003C7CE9">
        <w:rPr>
          <w:b/>
          <w:color w:val="000000"/>
          <w:szCs w:val="22"/>
        </w:rPr>
        <w:t xml:space="preserve"> </w:t>
      </w:r>
      <w:r w:rsidRPr="003C7CE9">
        <w:rPr>
          <w:b/>
          <w:color w:val="000000"/>
          <w:szCs w:val="22"/>
        </w:rPr>
        <w:t>a na čo sa používa</w:t>
      </w:r>
    </w:p>
    <w:p w:rsidR="00EF4F13" w:rsidRPr="003C7CE9" w:rsidRDefault="00EF4F13" w:rsidP="004635FA">
      <w:pPr>
        <w:tabs>
          <w:tab w:val="clear" w:pos="567"/>
        </w:tabs>
        <w:autoSpaceDE w:val="0"/>
        <w:autoSpaceDN w:val="0"/>
        <w:adjustRightInd w:val="0"/>
        <w:spacing w:line="240" w:lineRule="auto"/>
        <w:rPr>
          <w:color w:val="000000"/>
          <w:szCs w:val="22"/>
        </w:rPr>
      </w:pPr>
    </w:p>
    <w:p w:rsidR="00121E45" w:rsidRPr="003C7CE9" w:rsidRDefault="00121E45" w:rsidP="004635FA">
      <w:pPr>
        <w:widowControl w:val="0"/>
        <w:autoSpaceDE w:val="0"/>
        <w:autoSpaceDN w:val="0"/>
        <w:adjustRightInd w:val="0"/>
        <w:spacing w:line="240" w:lineRule="auto"/>
        <w:ind w:right="55"/>
      </w:pPr>
      <w:r w:rsidRPr="003C7CE9">
        <w:rPr>
          <w:spacing w:val="1"/>
        </w:rPr>
        <w:t>Tento liek obsahuje</w:t>
      </w:r>
      <w:r w:rsidRPr="003C7CE9">
        <w:rPr>
          <w:spacing w:val="38"/>
        </w:rPr>
        <w:t xml:space="preserve"> </w:t>
      </w:r>
      <w:proofErr w:type="spellStart"/>
      <w:r w:rsidRPr="003C7CE9">
        <w:rPr>
          <w:spacing w:val="1"/>
        </w:rPr>
        <w:t>p</w:t>
      </w:r>
      <w:r w:rsidRPr="003C7CE9">
        <w:rPr>
          <w:spacing w:val="-1"/>
        </w:rPr>
        <w:t>arac</w:t>
      </w:r>
      <w:r w:rsidRPr="003C7CE9">
        <w:rPr>
          <w:spacing w:val="1"/>
        </w:rPr>
        <w:t>e</w:t>
      </w:r>
      <w:r w:rsidRPr="003C7CE9">
        <w:t>t</w:t>
      </w:r>
      <w:r w:rsidRPr="003C7CE9">
        <w:rPr>
          <w:spacing w:val="-1"/>
        </w:rPr>
        <w:t>a</w:t>
      </w:r>
      <w:r w:rsidRPr="003C7CE9">
        <w:t>mol</w:t>
      </w:r>
      <w:proofErr w:type="spellEnd"/>
      <w:r w:rsidRPr="003C7CE9">
        <w:t xml:space="preserve">, ktorý patrí do skupiny liekov nazývaných analgetiká a </w:t>
      </w:r>
      <w:proofErr w:type="spellStart"/>
      <w:r w:rsidRPr="003C7CE9">
        <w:t>antipyretiká</w:t>
      </w:r>
      <w:proofErr w:type="spellEnd"/>
      <w:r w:rsidRPr="003C7CE9">
        <w:t>, ktoré pomáhajú pri miernej až stredne</w:t>
      </w:r>
      <w:r w:rsidR="00287507">
        <w:t xml:space="preserve"> silne</w:t>
      </w:r>
      <w:r w:rsidRPr="003C7CE9">
        <w:t>j bolesti a/alebo horúčke.</w:t>
      </w:r>
    </w:p>
    <w:p w:rsidR="00121E45" w:rsidRPr="003C7CE9" w:rsidRDefault="00121E45" w:rsidP="004635FA">
      <w:pPr>
        <w:widowControl w:val="0"/>
        <w:autoSpaceDE w:val="0"/>
        <w:autoSpaceDN w:val="0"/>
        <w:adjustRightInd w:val="0"/>
        <w:spacing w:line="240" w:lineRule="auto"/>
        <w:ind w:right="55"/>
      </w:pPr>
    </w:p>
    <w:p w:rsidR="00A5015A" w:rsidRPr="00B6088C" w:rsidRDefault="00A5015A" w:rsidP="00A5015A">
      <w:pPr>
        <w:widowControl w:val="0"/>
        <w:autoSpaceDE w:val="0"/>
        <w:autoSpaceDN w:val="0"/>
        <w:adjustRightInd w:val="0"/>
        <w:spacing w:line="240" w:lineRule="auto"/>
        <w:ind w:right="40"/>
      </w:pPr>
      <w:r w:rsidRPr="00B6088C">
        <w:t>Môže sa použiť na zmiernenie bolesti hlavy, migrény, neuralgie</w:t>
      </w:r>
      <w:r>
        <w:t xml:space="preserve"> (bolesti nervového pôvodu)</w:t>
      </w:r>
      <w:r w:rsidRPr="00B6088C">
        <w:t>, bolesti zubov, pri bolestivej menštruácii, reumatických bolestiach, bolesti hrdla a príznakoch prechladnutia a chrípky.</w:t>
      </w:r>
    </w:p>
    <w:p w:rsidR="00121E45" w:rsidRPr="003C7CE9" w:rsidRDefault="00121E45" w:rsidP="004635FA">
      <w:pPr>
        <w:widowControl w:val="0"/>
        <w:autoSpaceDE w:val="0"/>
        <w:autoSpaceDN w:val="0"/>
        <w:adjustRightInd w:val="0"/>
        <w:spacing w:line="240" w:lineRule="auto"/>
        <w:ind w:right="55"/>
      </w:pPr>
    </w:p>
    <w:p w:rsidR="00EF4F13" w:rsidRPr="003C7CE9" w:rsidRDefault="00121E45" w:rsidP="004635FA">
      <w:pPr>
        <w:spacing w:line="240" w:lineRule="auto"/>
        <w:rPr>
          <w:color w:val="000000"/>
          <w:szCs w:val="22"/>
        </w:rPr>
      </w:pPr>
      <w:r w:rsidRPr="003C7CE9">
        <w:rPr>
          <w:szCs w:val="22"/>
        </w:rPr>
        <w:t>Ak sa do</w:t>
      </w:r>
      <w:r w:rsidR="00A5015A">
        <w:rPr>
          <w:szCs w:val="22"/>
        </w:rPr>
        <w:t xml:space="preserve"> </w:t>
      </w:r>
      <w:r w:rsidRPr="003C7CE9">
        <w:rPr>
          <w:szCs w:val="22"/>
        </w:rPr>
        <w:t xml:space="preserve">3 dní </w:t>
      </w:r>
      <w:r w:rsidRPr="003C7CE9">
        <w:rPr>
          <w:noProof/>
          <w:szCs w:val="22"/>
        </w:rPr>
        <w:t xml:space="preserve">nebudete cítiť lepšie, </w:t>
      </w:r>
      <w:r w:rsidRPr="003C7CE9">
        <w:rPr>
          <w:szCs w:val="22"/>
        </w:rPr>
        <w:t xml:space="preserve"> musíte sa obrátiť na lekára. </w:t>
      </w:r>
    </w:p>
    <w:p w:rsidR="00EF4F13" w:rsidRPr="003C7CE9" w:rsidRDefault="00EF4F13" w:rsidP="004635FA">
      <w:pPr>
        <w:spacing w:line="240" w:lineRule="auto"/>
        <w:rPr>
          <w:color w:val="000000"/>
          <w:szCs w:val="22"/>
        </w:rPr>
      </w:pPr>
    </w:p>
    <w:p w:rsidR="00EF4F13" w:rsidRPr="003C7CE9" w:rsidRDefault="00EF4F13" w:rsidP="004635FA">
      <w:pPr>
        <w:pStyle w:val="Odsekzoznamu"/>
        <w:numPr>
          <w:ilvl w:val="0"/>
          <w:numId w:val="5"/>
        </w:numPr>
        <w:spacing w:line="240" w:lineRule="auto"/>
        <w:rPr>
          <w:b/>
          <w:color w:val="000000"/>
          <w:szCs w:val="22"/>
        </w:rPr>
      </w:pPr>
      <w:r w:rsidRPr="003C7CE9">
        <w:rPr>
          <w:b/>
          <w:color w:val="000000"/>
          <w:szCs w:val="22"/>
        </w:rPr>
        <w:t xml:space="preserve">Čo potrebujete vedieť predtým, ako užijete </w:t>
      </w:r>
      <w:proofErr w:type="spellStart"/>
      <w:r w:rsidR="001D380D" w:rsidRPr="003C7CE9">
        <w:rPr>
          <w:b/>
          <w:color w:val="000000"/>
          <w:szCs w:val="22"/>
        </w:rPr>
        <w:t>Paracetamol</w:t>
      </w:r>
      <w:proofErr w:type="spellEnd"/>
      <w:r w:rsidR="001D380D" w:rsidRPr="003C7CE9">
        <w:rPr>
          <w:b/>
          <w:color w:val="000000"/>
          <w:szCs w:val="22"/>
        </w:rPr>
        <w:t xml:space="preserve"> </w:t>
      </w:r>
      <w:proofErr w:type="spellStart"/>
      <w:r w:rsidR="001D380D" w:rsidRPr="003C7CE9">
        <w:rPr>
          <w:b/>
          <w:color w:val="000000"/>
          <w:szCs w:val="22"/>
        </w:rPr>
        <w:t>Cipla</w:t>
      </w:r>
      <w:proofErr w:type="spellEnd"/>
      <w:r w:rsidR="001D380D" w:rsidRPr="003C7CE9">
        <w:rPr>
          <w:b/>
          <w:color w:val="000000"/>
          <w:szCs w:val="22"/>
        </w:rPr>
        <w:t xml:space="preserve"> </w:t>
      </w:r>
      <w:r w:rsidR="003C7CE9" w:rsidRPr="003C7CE9">
        <w:rPr>
          <w:b/>
          <w:color w:val="000000"/>
          <w:szCs w:val="22"/>
        </w:rPr>
        <w:t>1000 mg</w:t>
      </w:r>
    </w:p>
    <w:p w:rsidR="00EF4F13" w:rsidRPr="003C7CE9" w:rsidRDefault="00EF4F13" w:rsidP="004635FA">
      <w:pPr>
        <w:pStyle w:val="Zkladntext"/>
        <w:rPr>
          <w:color w:val="000000"/>
          <w:sz w:val="22"/>
          <w:szCs w:val="22"/>
        </w:rPr>
      </w:pPr>
    </w:p>
    <w:p w:rsidR="00EF4F13" w:rsidRPr="003C7CE9" w:rsidRDefault="00EF4F13" w:rsidP="004635FA">
      <w:pPr>
        <w:pStyle w:val="Zkladntext"/>
        <w:rPr>
          <w:b/>
          <w:i w:val="0"/>
          <w:color w:val="000000"/>
          <w:sz w:val="22"/>
          <w:szCs w:val="22"/>
        </w:rPr>
      </w:pPr>
      <w:r w:rsidRPr="003C7CE9">
        <w:rPr>
          <w:b/>
          <w:i w:val="0"/>
          <w:color w:val="000000"/>
          <w:sz w:val="22"/>
          <w:szCs w:val="22"/>
        </w:rPr>
        <w:t xml:space="preserve">Neužívajte </w:t>
      </w:r>
      <w:proofErr w:type="spellStart"/>
      <w:r w:rsidR="001D380D" w:rsidRPr="003C7CE9">
        <w:rPr>
          <w:b/>
          <w:i w:val="0"/>
          <w:color w:val="000000"/>
          <w:sz w:val="22"/>
          <w:szCs w:val="22"/>
        </w:rPr>
        <w:t>Paracetamol</w:t>
      </w:r>
      <w:proofErr w:type="spellEnd"/>
      <w:r w:rsidR="001D380D" w:rsidRPr="003C7CE9">
        <w:rPr>
          <w:b/>
          <w:i w:val="0"/>
          <w:color w:val="000000"/>
          <w:sz w:val="22"/>
          <w:szCs w:val="22"/>
        </w:rPr>
        <w:t xml:space="preserve"> </w:t>
      </w:r>
      <w:proofErr w:type="spellStart"/>
      <w:r w:rsidR="001D380D" w:rsidRPr="003C7CE9">
        <w:rPr>
          <w:b/>
          <w:i w:val="0"/>
          <w:color w:val="000000"/>
          <w:sz w:val="22"/>
          <w:szCs w:val="22"/>
        </w:rPr>
        <w:t>Cipla</w:t>
      </w:r>
      <w:proofErr w:type="spellEnd"/>
      <w:r w:rsidR="001D380D" w:rsidRPr="003C7CE9">
        <w:rPr>
          <w:b/>
          <w:i w:val="0"/>
          <w:color w:val="000000"/>
          <w:sz w:val="22"/>
          <w:szCs w:val="22"/>
        </w:rPr>
        <w:t xml:space="preserve"> </w:t>
      </w:r>
      <w:r w:rsidR="003C7CE9" w:rsidRPr="003C7CE9">
        <w:rPr>
          <w:b/>
          <w:i w:val="0"/>
          <w:color w:val="000000"/>
          <w:sz w:val="22"/>
          <w:szCs w:val="22"/>
        </w:rPr>
        <w:t>1000 mg</w:t>
      </w:r>
      <w:r w:rsidRPr="003C7CE9">
        <w:rPr>
          <w:b/>
          <w:i w:val="0"/>
          <w:color w:val="000000"/>
          <w:sz w:val="22"/>
          <w:szCs w:val="22"/>
        </w:rPr>
        <w:t>:</w:t>
      </w:r>
    </w:p>
    <w:p w:rsidR="00121E45" w:rsidRPr="003C7CE9" w:rsidRDefault="00121E45" w:rsidP="004635FA">
      <w:pPr>
        <w:pStyle w:val="Zkladntext"/>
        <w:rPr>
          <w:b/>
          <w:i w:val="0"/>
          <w:color w:val="000000"/>
          <w:sz w:val="22"/>
          <w:szCs w:val="22"/>
        </w:rPr>
      </w:pPr>
    </w:p>
    <w:p w:rsidR="00EF4F13" w:rsidRPr="003C7CE9" w:rsidRDefault="00EF4F13" w:rsidP="004635FA">
      <w:pPr>
        <w:tabs>
          <w:tab w:val="clear" w:pos="567"/>
        </w:tabs>
        <w:autoSpaceDE w:val="0"/>
        <w:autoSpaceDN w:val="0"/>
        <w:adjustRightInd w:val="0"/>
        <w:spacing w:line="240" w:lineRule="auto"/>
        <w:ind w:left="555" w:hanging="555"/>
        <w:rPr>
          <w:color w:val="000000"/>
          <w:szCs w:val="22"/>
        </w:rPr>
      </w:pPr>
      <w:r w:rsidRPr="003C7CE9">
        <w:rPr>
          <w:color w:val="000000"/>
          <w:szCs w:val="22"/>
        </w:rPr>
        <w:t>-</w:t>
      </w:r>
      <w:r w:rsidRPr="003C7CE9">
        <w:rPr>
          <w:szCs w:val="22"/>
        </w:rPr>
        <w:tab/>
        <w:t>ak ste alergický</w:t>
      </w:r>
      <w:r w:rsidR="000646C5" w:rsidRPr="003C7CE9">
        <w:rPr>
          <w:szCs w:val="22"/>
        </w:rPr>
        <w:t xml:space="preserve"> (precitlivený)</w:t>
      </w:r>
      <w:r w:rsidRPr="003C7CE9">
        <w:rPr>
          <w:szCs w:val="22"/>
        </w:rPr>
        <w:t xml:space="preserve"> na </w:t>
      </w:r>
      <w:proofErr w:type="spellStart"/>
      <w:r w:rsidR="000646C5" w:rsidRPr="003C7CE9">
        <w:rPr>
          <w:szCs w:val="22"/>
        </w:rPr>
        <w:t>paracetamol</w:t>
      </w:r>
      <w:proofErr w:type="spellEnd"/>
      <w:r w:rsidRPr="003C7CE9">
        <w:rPr>
          <w:szCs w:val="22"/>
        </w:rPr>
        <w:t xml:space="preserve"> alebo na ktorúkoľvek z ďalších zložiek tohto lieku (uvedených v</w:t>
      </w:r>
      <w:r w:rsidRPr="003C7CE9">
        <w:rPr>
          <w:color w:val="000000"/>
          <w:szCs w:val="22"/>
        </w:rPr>
        <w:t> časti 6).</w:t>
      </w:r>
    </w:p>
    <w:p w:rsidR="00EF4F13" w:rsidRPr="003C7CE9" w:rsidRDefault="00EF4F13" w:rsidP="004635FA">
      <w:pPr>
        <w:pStyle w:val="Zkladntext"/>
        <w:rPr>
          <w:i w:val="0"/>
          <w:color w:val="000000"/>
          <w:sz w:val="22"/>
          <w:szCs w:val="22"/>
        </w:rPr>
      </w:pPr>
    </w:p>
    <w:p w:rsidR="00A5015A" w:rsidRPr="00B6088C" w:rsidRDefault="00A5015A" w:rsidP="00A5015A">
      <w:pPr>
        <w:tabs>
          <w:tab w:val="clear" w:pos="567"/>
        </w:tabs>
        <w:autoSpaceDE w:val="0"/>
        <w:autoSpaceDN w:val="0"/>
        <w:adjustRightInd w:val="0"/>
        <w:spacing w:line="240" w:lineRule="auto"/>
        <w:rPr>
          <w:color w:val="000000"/>
          <w:szCs w:val="22"/>
        </w:rPr>
      </w:pPr>
      <w:r w:rsidRPr="00B6088C">
        <w:rPr>
          <w:b/>
          <w:color w:val="000000"/>
          <w:szCs w:val="22"/>
        </w:rPr>
        <w:t>Upozornenia a opatrenia</w:t>
      </w:r>
    </w:p>
    <w:p w:rsidR="00A5015A" w:rsidRPr="00B6088C" w:rsidRDefault="00A5015A" w:rsidP="00A5015A">
      <w:pPr>
        <w:tabs>
          <w:tab w:val="clear" w:pos="567"/>
        </w:tabs>
        <w:autoSpaceDE w:val="0"/>
        <w:autoSpaceDN w:val="0"/>
        <w:adjustRightInd w:val="0"/>
        <w:spacing w:line="240" w:lineRule="auto"/>
        <w:rPr>
          <w:color w:val="000000"/>
          <w:szCs w:val="22"/>
        </w:rPr>
      </w:pPr>
      <w:r w:rsidRPr="00B6088C">
        <w:rPr>
          <w:color w:val="000000"/>
          <w:szCs w:val="22"/>
        </w:rPr>
        <w:t>Predtým, ako začnete užívať tento liek, obráťte sa na svojho lekára, lekárnika alebo zdravotnú sestru:</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máte problémy s obličkami</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Ak máte problémy s pečeňou, vrátane problémov s pečeňou vyvolaných nadmerným požívaním alkoholických nápojov</w:t>
      </w:r>
      <w:r w:rsidRPr="00B6088C">
        <w:rPr>
          <w:spacing w:val="-3"/>
        </w:rPr>
        <w:t xml:space="preserve"> </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pPr>
      <w:r w:rsidRPr="00B6088C">
        <w:rPr>
          <w:spacing w:val="-3"/>
        </w:rPr>
        <w:t xml:space="preserve">Ak máte </w:t>
      </w:r>
      <w:proofErr w:type="spellStart"/>
      <w:r w:rsidRPr="00B6088C">
        <w:t>Gilbertov</w:t>
      </w:r>
      <w:proofErr w:type="spellEnd"/>
      <w:r w:rsidRPr="00B6088C">
        <w:t xml:space="preserve"> syndróm (mierna žltačka)</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Ak máte </w:t>
      </w:r>
      <w:proofErr w:type="spellStart"/>
      <w:r w:rsidRPr="00B6088C">
        <w:rPr>
          <w:spacing w:val="-3"/>
        </w:rPr>
        <w:t>hemolytickú</w:t>
      </w:r>
      <w:proofErr w:type="spellEnd"/>
      <w:r w:rsidRPr="00B6088C">
        <w:rPr>
          <w:spacing w:val="-3"/>
        </w:rPr>
        <w:t xml:space="preserve"> anémiu (abnormálny rozpad červených krviniek)</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Ak máte astmu a ste citlivý na aspirín (kyselinu </w:t>
      </w:r>
      <w:proofErr w:type="spellStart"/>
      <w:r w:rsidRPr="00B6088C">
        <w:rPr>
          <w:spacing w:val="-3"/>
        </w:rPr>
        <w:t>acetylsalicylovú</w:t>
      </w:r>
      <w:proofErr w:type="spellEnd"/>
      <w:r w:rsidRPr="00B6088C">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Ak ste dehydratovaný (nedostatok tekutín v tele) alebo máte chronickú </w:t>
      </w:r>
      <w:proofErr w:type="spellStart"/>
      <w:r w:rsidRPr="00B6088C">
        <w:rPr>
          <w:spacing w:val="-3"/>
        </w:rPr>
        <w:t>malnutríciu</w:t>
      </w:r>
      <w:proofErr w:type="spellEnd"/>
      <w:r w:rsidRPr="00B6088C">
        <w:rPr>
          <w:spacing w:val="-3"/>
        </w:rPr>
        <w:t xml:space="preserve"> (dlhodobá podvýživa)</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Ak užívate iné lieky obsahujúce </w:t>
      </w:r>
      <w:proofErr w:type="spellStart"/>
      <w:r w:rsidRPr="00B6088C">
        <w:rPr>
          <w:spacing w:val="-3"/>
        </w:rPr>
        <w:t>paracetamol</w:t>
      </w:r>
      <w:proofErr w:type="spellEnd"/>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Ak máte horúčku po liečbe </w:t>
      </w:r>
      <w:proofErr w:type="spellStart"/>
      <w:r w:rsidRPr="00B6088C">
        <w:rPr>
          <w:spacing w:val="-3"/>
        </w:rPr>
        <w:t>paracetamolom</w:t>
      </w:r>
      <w:proofErr w:type="spellEnd"/>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pPr>
      <w:r w:rsidRPr="00B6088C">
        <w:rPr>
          <w:szCs w:val="22"/>
        </w:rPr>
        <w:t xml:space="preserve">Ak máte </w:t>
      </w:r>
      <w:proofErr w:type="spellStart"/>
      <w:r w:rsidRPr="00B6088C">
        <w:rPr>
          <w:szCs w:val="22"/>
        </w:rPr>
        <w:t>deficienciu</w:t>
      </w:r>
      <w:proofErr w:type="spellEnd"/>
      <w:r w:rsidRPr="00B6088C">
        <w:rPr>
          <w:szCs w:val="22"/>
        </w:rPr>
        <w:t xml:space="preserve"> </w:t>
      </w:r>
      <w:proofErr w:type="spellStart"/>
      <w:r w:rsidRPr="00B6088C">
        <w:rPr>
          <w:szCs w:val="22"/>
        </w:rPr>
        <w:t>glukózo-6-fosfát</w:t>
      </w:r>
      <w:proofErr w:type="spellEnd"/>
      <w:r w:rsidRPr="00B6088C">
        <w:rPr>
          <w:szCs w:val="22"/>
        </w:rPr>
        <w:t xml:space="preserve"> </w:t>
      </w:r>
      <w:proofErr w:type="spellStart"/>
      <w:r w:rsidRPr="00B6088C">
        <w:rPr>
          <w:szCs w:val="22"/>
        </w:rPr>
        <w:t>dehydrogenázy</w:t>
      </w:r>
      <w:proofErr w:type="spellEnd"/>
      <w:r w:rsidRPr="00B6088C">
        <w:rPr>
          <w:spacing w:val="-3"/>
        </w:rPr>
        <w:t xml:space="preserve"> (nedostatok enzýmu)</w:t>
      </w:r>
    </w:p>
    <w:p w:rsidR="000646C5" w:rsidRPr="003C7CE9" w:rsidRDefault="000646C5" w:rsidP="004635FA">
      <w:pPr>
        <w:widowControl w:val="0"/>
        <w:autoSpaceDE w:val="0"/>
        <w:autoSpaceDN w:val="0"/>
        <w:adjustRightInd w:val="0"/>
        <w:spacing w:line="240" w:lineRule="auto"/>
        <w:ind w:left="720" w:right="40"/>
      </w:pPr>
    </w:p>
    <w:p w:rsidR="000646C5" w:rsidRPr="003C7CE9" w:rsidRDefault="000646C5" w:rsidP="004635FA">
      <w:pPr>
        <w:widowControl w:val="0"/>
        <w:autoSpaceDE w:val="0"/>
        <w:autoSpaceDN w:val="0"/>
        <w:adjustRightInd w:val="0"/>
        <w:spacing w:line="240" w:lineRule="auto"/>
        <w:ind w:right="40"/>
      </w:pPr>
      <w:r w:rsidRPr="003C7CE9">
        <w:rPr>
          <w:b/>
        </w:rPr>
        <w:t>Ďalšie dôležité informácie</w:t>
      </w:r>
    </w:p>
    <w:p w:rsidR="000646C5" w:rsidRPr="003C7CE9" w:rsidRDefault="000646C5" w:rsidP="004635FA">
      <w:pPr>
        <w:widowControl w:val="0"/>
        <w:autoSpaceDE w:val="0"/>
        <w:autoSpaceDN w:val="0"/>
        <w:adjustRightInd w:val="0"/>
        <w:spacing w:line="240" w:lineRule="auto"/>
        <w:ind w:right="40"/>
      </w:pPr>
      <w:r w:rsidRPr="003C7CE9">
        <w:lastRenderedPageBreak/>
        <w:t>Počas užívania tohto lieku nepite alkohol (napr. víno, pivo, destiláty).</w:t>
      </w:r>
    </w:p>
    <w:p w:rsidR="00302B0D" w:rsidRDefault="00302B0D" w:rsidP="00302B0D">
      <w:pPr>
        <w:widowControl w:val="0"/>
        <w:autoSpaceDE w:val="0"/>
        <w:autoSpaceDN w:val="0"/>
        <w:adjustRightInd w:val="0"/>
        <w:spacing w:line="240" w:lineRule="auto"/>
        <w:ind w:right="40"/>
      </w:pPr>
    </w:p>
    <w:p w:rsidR="00302B0D" w:rsidRPr="005E161A" w:rsidRDefault="00302B0D" w:rsidP="00302B0D">
      <w:pPr>
        <w:widowControl w:val="0"/>
        <w:autoSpaceDE w:val="0"/>
        <w:autoSpaceDN w:val="0"/>
        <w:adjustRightInd w:val="0"/>
        <w:spacing w:line="240" w:lineRule="auto"/>
        <w:ind w:right="40"/>
      </w:pPr>
      <w:r>
        <w:t xml:space="preserve">Tento liek nie je vhodný pre pacientov s telesnou hmotnosťou nižšou ako </w:t>
      </w:r>
      <w:r w:rsidRPr="005E161A">
        <w:t xml:space="preserve">50 kg. </w:t>
      </w:r>
    </w:p>
    <w:p w:rsidR="000646C5" w:rsidRPr="003C7CE9" w:rsidRDefault="000646C5" w:rsidP="004635FA">
      <w:pPr>
        <w:widowControl w:val="0"/>
        <w:autoSpaceDE w:val="0"/>
        <w:autoSpaceDN w:val="0"/>
        <w:adjustRightInd w:val="0"/>
        <w:spacing w:line="240" w:lineRule="auto"/>
        <w:ind w:right="40"/>
      </w:pPr>
    </w:p>
    <w:p w:rsidR="00A5015A" w:rsidRPr="00B6088C" w:rsidRDefault="00A5015A" w:rsidP="00A5015A">
      <w:pPr>
        <w:widowControl w:val="0"/>
        <w:autoSpaceDE w:val="0"/>
        <w:autoSpaceDN w:val="0"/>
        <w:adjustRightInd w:val="0"/>
        <w:spacing w:line="240" w:lineRule="auto"/>
        <w:ind w:right="40"/>
      </w:pPr>
      <w:r w:rsidRPr="00B6088C">
        <w:t xml:space="preserve">Ak máte závislosť na alkohole alebo poškodenie pečene, neužívajte </w:t>
      </w:r>
      <w:proofErr w:type="spellStart"/>
      <w:r w:rsidRPr="00B6088C">
        <w:t>paracetamol</w:t>
      </w:r>
      <w:proofErr w:type="spellEnd"/>
      <w:r w:rsidRPr="00B6088C">
        <w:t>, pokiaľ vám ho nepredpísal váš lekár.</w:t>
      </w:r>
      <w:r w:rsidRPr="00B6088C">
        <w:rPr>
          <w:spacing w:val="6"/>
        </w:rPr>
        <w:t xml:space="preserve"> Ak sa vás to týka, neužívajte </w:t>
      </w:r>
      <w:proofErr w:type="spellStart"/>
      <w:r w:rsidRPr="00B6088C">
        <w:rPr>
          <w:spacing w:val="6"/>
        </w:rPr>
        <w:t>paracetamol</w:t>
      </w:r>
      <w:proofErr w:type="spellEnd"/>
      <w:r w:rsidRPr="00B6088C">
        <w:rPr>
          <w:spacing w:val="6"/>
        </w:rPr>
        <w:t xml:space="preserve"> s alkoholom.</w:t>
      </w:r>
      <w:r w:rsidRPr="00B6088C">
        <w:rPr>
          <w:spacing w:val="7"/>
        </w:rPr>
        <w:t xml:space="preserve"> Ak práve užívate iné lieky na liečbu bolesti obsahujúce </w:t>
      </w:r>
      <w:proofErr w:type="spellStart"/>
      <w:r w:rsidRPr="00B6088C">
        <w:rPr>
          <w:spacing w:val="7"/>
        </w:rPr>
        <w:t>paracetamol</w:t>
      </w:r>
      <w:proofErr w:type="spellEnd"/>
      <w:r w:rsidRPr="00B6088C">
        <w:rPr>
          <w:spacing w:val="7"/>
        </w:rPr>
        <w:t xml:space="preserve">, neužívajte </w:t>
      </w:r>
      <w:proofErr w:type="spellStart"/>
      <w:r w:rsidRPr="00B6088C">
        <w:rPr>
          <w:spacing w:val="7"/>
        </w:rPr>
        <w:t>Paracetamol</w:t>
      </w:r>
      <w:proofErr w:type="spellEnd"/>
      <w:r w:rsidRPr="00B6088C">
        <w:rPr>
          <w:spacing w:val="7"/>
        </w:rPr>
        <w:t xml:space="preserve"> </w:t>
      </w:r>
      <w:proofErr w:type="spellStart"/>
      <w:r w:rsidRPr="00B6088C">
        <w:rPr>
          <w:spacing w:val="7"/>
        </w:rPr>
        <w:t>Cipla</w:t>
      </w:r>
      <w:proofErr w:type="spellEnd"/>
      <w:r w:rsidRPr="00B6088C">
        <w:rPr>
          <w:spacing w:val="7"/>
        </w:rPr>
        <w:t xml:space="preserve"> </w:t>
      </w:r>
      <w:r>
        <w:rPr>
          <w:spacing w:val="7"/>
        </w:rPr>
        <w:t>10</w:t>
      </w:r>
      <w:r w:rsidRPr="00B6088C">
        <w:rPr>
          <w:spacing w:val="7"/>
        </w:rPr>
        <w:t>00 mg predtým, ako sa poradíte so svojím lekárom alebo lekárnikom.</w:t>
      </w:r>
    </w:p>
    <w:p w:rsidR="00A5015A" w:rsidRPr="00B6088C" w:rsidRDefault="00A5015A" w:rsidP="00A5015A">
      <w:pPr>
        <w:widowControl w:val="0"/>
        <w:autoSpaceDE w:val="0"/>
        <w:autoSpaceDN w:val="0"/>
        <w:adjustRightInd w:val="0"/>
        <w:spacing w:line="240" w:lineRule="auto"/>
        <w:ind w:right="40"/>
      </w:pPr>
    </w:p>
    <w:p w:rsidR="00A5015A" w:rsidRPr="00B6088C" w:rsidRDefault="00A5015A" w:rsidP="00A5015A">
      <w:pPr>
        <w:widowControl w:val="0"/>
        <w:autoSpaceDE w:val="0"/>
        <w:autoSpaceDN w:val="0"/>
        <w:adjustRightInd w:val="0"/>
        <w:spacing w:line="240" w:lineRule="auto"/>
        <w:ind w:right="40"/>
      </w:pPr>
      <w:r w:rsidRPr="00B6088C">
        <w:t xml:space="preserve">Nikdy neužívajte viac </w:t>
      </w:r>
      <w:proofErr w:type="spellStart"/>
      <w:r w:rsidRPr="00B6088C">
        <w:t>Paracetamolu</w:t>
      </w:r>
      <w:proofErr w:type="spellEnd"/>
      <w:r w:rsidRPr="00B6088C">
        <w:t xml:space="preserve"> </w:t>
      </w:r>
      <w:proofErr w:type="spellStart"/>
      <w:r w:rsidRPr="00B6088C">
        <w:t>Cipla</w:t>
      </w:r>
      <w:proofErr w:type="spellEnd"/>
      <w:r w:rsidRPr="00B6088C">
        <w:t xml:space="preserve"> </w:t>
      </w:r>
      <w:r>
        <w:t>10</w:t>
      </w:r>
      <w:r w:rsidRPr="00B6088C">
        <w:t xml:space="preserve">00 mg, ako je odporúčané. Vyššia dávka nezvýši úľavu od bolesti; namiesto toho však môže spôsobiť závažné poškodenie pečene. Príznaky poškodenia pečene sa objavia až po niekoľkých dňoch. Je preto dôležité, aby ste okamžite potom, čo ste užili viac </w:t>
      </w:r>
      <w:proofErr w:type="spellStart"/>
      <w:r w:rsidRPr="00B6088C">
        <w:t>Paracetamolu</w:t>
      </w:r>
      <w:proofErr w:type="spellEnd"/>
      <w:r w:rsidRPr="00B6088C">
        <w:t xml:space="preserve"> </w:t>
      </w:r>
      <w:proofErr w:type="spellStart"/>
      <w:r w:rsidRPr="00B6088C">
        <w:t>Cipla</w:t>
      </w:r>
      <w:proofErr w:type="spellEnd"/>
      <w:r w:rsidRPr="00B6088C">
        <w:t xml:space="preserve"> </w:t>
      </w:r>
      <w:r>
        <w:t>10</w:t>
      </w:r>
      <w:r w:rsidRPr="00B6088C">
        <w:t>00 mg, ako je odporúčané v tejto písomnej informácii pre používateľa, kontaktovali svojho lekára.</w:t>
      </w:r>
    </w:p>
    <w:p w:rsidR="000646C5" w:rsidRPr="003C7CE9" w:rsidRDefault="000646C5" w:rsidP="004635FA">
      <w:pPr>
        <w:widowControl w:val="0"/>
        <w:autoSpaceDE w:val="0"/>
        <w:autoSpaceDN w:val="0"/>
        <w:adjustRightInd w:val="0"/>
        <w:spacing w:line="240" w:lineRule="auto"/>
        <w:ind w:right="-20"/>
      </w:pPr>
    </w:p>
    <w:p w:rsidR="000646C5" w:rsidRPr="003C7CE9" w:rsidRDefault="000646C5" w:rsidP="004635FA">
      <w:pPr>
        <w:widowControl w:val="0"/>
        <w:autoSpaceDE w:val="0"/>
        <w:autoSpaceDN w:val="0"/>
        <w:adjustRightInd w:val="0"/>
        <w:spacing w:line="240" w:lineRule="auto"/>
        <w:ind w:right="40"/>
        <w:rPr>
          <w:b/>
          <w:bCs/>
        </w:rPr>
      </w:pPr>
      <w:r w:rsidRPr="003C7CE9">
        <w:rPr>
          <w:b/>
          <w:bCs/>
        </w:rPr>
        <w:t>Det</w:t>
      </w:r>
      <w:r w:rsidR="00302B0D">
        <w:rPr>
          <w:b/>
          <w:bCs/>
        </w:rPr>
        <w:t>i</w:t>
      </w:r>
      <w:r w:rsidRPr="003C7CE9">
        <w:rPr>
          <w:b/>
          <w:bCs/>
        </w:rPr>
        <w:t xml:space="preserve"> a dospievajúci</w:t>
      </w:r>
    </w:p>
    <w:p w:rsidR="000646C5" w:rsidRPr="003C7CE9" w:rsidRDefault="000646C5" w:rsidP="004635FA">
      <w:pPr>
        <w:widowControl w:val="0"/>
        <w:autoSpaceDE w:val="0"/>
        <w:autoSpaceDN w:val="0"/>
        <w:adjustRightInd w:val="0"/>
        <w:spacing w:line="240" w:lineRule="auto"/>
      </w:pPr>
      <w:r w:rsidRPr="003C7CE9">
        <w:t xml:space="preserve">Nepoužívajte </w:t>
      </w:r>
      <w:proofErr w:type="spellStart"/>
      <w:r w:rsidRPr="003C7CE9">
        <w:t>Paracetamol</w:t>
      </w:r>
      <w:proofErr w:type="spellEnd"/>
      <w:r w:rsidRPr="003C7CE9">
        <w:t xml:space="preserve"> </w:t>
      </w:r>
      <w:proofErr w:type="spellStart"/>
      <w:r w:rsidRPr="003C7CE9">
        <w:t>Cipla</w:t>
      </w:r>
      <w:proofErr w:type="spellEnd"/>
      <w:r w:rsidRPr="003C7CE9">
        <w:t xml:space="preserve"> </w:t>
      </w:r>
      <w:r w:rsidR="003C7CE9" w:rsidRPr="003C7CE9">
        <w:t>1000 mg</w:t>
      </w:r>
      <w:r w:rsidRPr="003C7CE9">
        <w:t xml:space="preserve"> u </w:t>
      </w:r>
      <w:r w:rsidR="00302B0D">
        <w:t>dospievajúcich</w:t>
      </w:r>
      <w:r w:rsidRPr="003C7CE9">
        <w:t xml:space="preserve"> mladších ako 1</w:t>
      </w:r>
      <w:r w:rsidR="00302B0D">
        <w:t>6</w:t>
      </w:r>
      <w:r w:rsidRPr="003C7CE9">
        <w:t xml:space="preserve"> rokov</w:t>
      </w:r>
      <w:r w:rsidR="00302B0D">
        <w:t xml:space="preserve"> a u dospievajúcich s telesnou hmotnosťou nižšou ako 50 kg.</w:t>
      </w:r>
    </w:p>
    <w:p w:rsidR="00EF4F13" w:rsidRPr="003C7CE9" w:rsidRDefault="00EF4F13" w:rsidP="004635FA">
      <w:pPr>
        <w:pStyle w:val="Zkladntext"/>
        <w:rPr>
          <w:i w:val="0"/>
          <w:color w:val="000000"/>
          <w:sz w:val="22"/>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Iné lieky a </w:t>
      </w:r>
      <w:proofErr w:type="spellStart"/>
      <w:r w:rsidR="001D380D" w:rsidRPr="003C7CE9">
        <w:rPr>
          <w:b/>
          <w:color w:val="000000"/>
          <w:szCs w:val="22"/>
        </w:rPr>
        <w:t>Paracetamol</w:t>
      </w:r>
      <w:proofErr w:type="spellEnd"/>
      <w:r w:rsidR="001D380D" w:rsidRPr="003C7CE9">
        <w:rPr>
          <w:b/>
          <w:color w:val="000000"/>
          <w:szCs w:val="22"/>
        </w:rPr>
        <w:t xml:space="preserve"> </w:t>
      </w:r>
      <w:proofErr w:type="spellStart"/>
      <w:r w:rsidR="001D380D" w:rsidRPr="003C7CE9">
        <w:rPr>
          <w:b/>
          <w:color w:val="000000"/>
          <w:szCs w:val="22"/>
        </w:rPr>
        <w:t>Cipla</w:t>
      </w:r>
      <w:proofErr w:type="spellEnd"/>
      <w:r w:rsidR="001D380D" w:rsidRPr="003C7CE9">
        <w:rPr>
          <w:b/>
          <w:color w:val="000000"/>
          <w:szCs w:val="22"/>
        </w:rPr>
        <w:t xml:space="preserve"> </w:t>
      </w:r>
      <w:r w:rsidR="003C7CE9" w:rsidRPr="003C7CE9">
        <w:rPr>
          <w:b/>
          <w:color w:val="000000"/>
          <w:szCs w:val="22"/>
        </w:rPr>
        <w:t>1000 mg</w:t>
      </w:r>
    </w:p>
    <w:p w:rsidR="00EF4F13" w:rsidRPr="003C7CE9" w:rsidRDefault="003F36D3" w:rsidP="004635FA">
      <w:pPr>
        <w:tabs>
          <w:tab w:val="clear" w:pos="567"/>
        </w:tabs>
        <w:autoSpaceDE w:val="0"/>
        <w:autoSpaceDN w:val="0"/>
        <w:adjustRightInd w:val="0"/>
        <w:spacing w:line="240" w:lineRule="auto"/>
        <w:rPr>
          <w:color w:val="000000"/>
          <w:szCs w:val="22"/>
        </w:rPr>
      </w:pPr>
      <w:r w:rsidRPr="003C7CE9">
        <w:rPr>
          <w:szCs w:val="22"/>
        </w:rPr>
        <w:t>Ak teraz užívate, alebo ste v poslednom čase užívali, či práve budete užívať ďalšie lieky, povedzte to svojmu lekárovi alebo lekárnikovi.</w:t>
      </w:r>
    </w:p>
    <w:p w:rsidR="003F36D3" w:rsidRPr="003C7CE9" w:rsidRDefault="003F36D3" w:rsidP="004635FA">
      <w:pPr>
        <w:tabs>
          <w:tab w:val="clear" w:pos="567"/>
        </w:tabs>
        <w:autoSpaceDE w:val="0"/>
        <w:autoSpaceDN w:val="0"/>
        <w:adjustRightInd w:val="0"/>
        <w:spacing w:line="240" w:lineRule="auto"/>
        <w:rPr>
          <w:color w:val="000000"/>
          <w:szCs w:val="22"/>
        </w:rPr>
      </w:pPr>
    </w:p>
    <w:p w:rsidR="00A5015A" w:rsidRPr="00B6088C" w:rsidRDefault="00A5015A" w:rsidP="00A5015A">
      <w:pPr>
        <w:widowControl w:val="0"/>
        <w:autoSpaceDE w:val="0"/>
        <w:autoSpaceDN w:val="0"/>
        <w:adjustRightInd w:val="0"/>
        <w:spacing w:line="240" w:lineRule="auto"/>
        <w:ind w:right="55"/>
      </w:pPr>
      <w:r w:rsidRPr="00B6088C">
        <w:t xml:space="preserve">Predtým, ako užijete </w:t>
      </w:r>
      <w:proofErr w:type="spellStart"/>
      <w:r w:rsidRPr="00B6088C">
        <w:t>Paracetamol</w:t>
      </w:r>
      <w:proofErr w:type="spellEnd"/>
      <w:r w:rsidRPr="00B6088C">
        <w:t xml:space="preserve"> </w:t>
      </w:r>
      <w:proofErr w:type="spellStart"/>
      <w:r w:rsidRPr="00B6088C">
        <w:t>Cipla</w:t>
      </w:r>
      <w:proofErr w:type="spellEnd"/>
      <w:r w:rsidRPr="00B6088C">
        <w:t xml:space="preserve"> </w:t>
      </w:r>
      <w:r>
        <w:t>10</w:t>
      </w:r>
      <w:r w:rsidRPr="00B6088C">
        <w:t>00 mg, oznámte svojmu lekárovi, ak užívate:</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na riedenie krvi (</w:t>
      </w:r>
      <w:proofErr w:type="spellStart"/>
      <w:r w:rsidRPr="00B6088C">
        <w:rPr>
          <w:spacing w:val="-3"/>
        </w:rPr>
        <w:t>antikoagulanciá</w:t>
      </w:r>
      <w:proofErr w:type="spellEnd"/>
      <w:r w:rsidRPr="00B6088C">
        <w:rPr>
          <w:spacing w:val="-3"/>
        </w:rPr>
        <w:t xml:space="preserve"> napr. </w:t>
      </w:r>
      <w:proofErr w:type="spellStart"/>
      <w:r w:rsidRPr="00B6088C">
        <w:rPr>
          <w:spacing w:val="-3"/>
        </w:rPr>
        <w:t>warfarín</w:t>
      </w:r>
      <w:proofErr w:type="spellEnd"/>
      <w:r w:rsidRPr="00B6088C">
        <w:rPr>
          <w:spacing w:val="-3"/>
        </w:rPr>
        <w:t xml:space="preserve">, iné </w:t>
      </w:r>
      <w:proofErr w:type="spellStart"/>
      <w:r w:rsidRPr="00B6088C">
        <w:rPr>
          <w:spacing w:val="-3"/>
        </w:rPr>
        <w:t>kumaríny</w:t>
      </w:r>
      <w:proofErr w:type="spellEnd"/>
      <w:r w:rsidRPr="00B6088C">
        <w:rPr>
          <w:spacing w:val="-3"/>
        </w:rPr>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lieky používané na odstránenie pocitu nevoľnosti a vracania</w:t>
      </w:r>
      <w:r w:rsidRPr="00B6088C">
        <w:rPr>
          <w:spacing w:val="-3"/>
        </w:rPr>
        <w:t xml:space="preserve"> </w:t>
      </w:r>
      <w:r w:rsidRPr="00B6088C">
        <w:rPr>
          <w:szCs w:val="22"/>
        </w:rPr>
        <w:t xml:space="preserve">(napr. </w:t>
      </w:r>
      <w:proofErr w:type="spellStart"/>
      <w:r w:rsidRPr="00B6088C">
        <w:rPr>
          <w:szCs w:val="22"/>
        </w:rPr>
        <w:t>metoklopramid</w:t>
      </w:r>
      <w:proofErr w:type="spellEnd"/>
      <w:r w:rsidRPr="00B6088C">
        <w:rPr>
          <w:szCs w:val="22"/>
        </w:rPr>
        <w:t xml:space="preserve"> alebo </w:t>
      </w:r>
      <w:proofErr w:type="spellStart"/>
      <w:r w:rsidRPr="00B6088C">
        <w:rPr>
          <w:szCs w:val="22"/>
        </w:rPr>
        <w:t>domperidón</w:t>
      </w:r>
      <w:proofErr w:type="spellEnd"/>
      <w:r w:rsidRPr="00B6088C">
        <w:rPr>
          <w:szCs w:val="22"/>
        </w:rPr>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používané na liečbu vysokého cholesterolu (</w:t>
      </w:r>
      <w:proofErr w:type="spellStart"/>
      <w:r w:rsidRPr="00B6088C">
        <w:rPr>
          <w:spacing w:val="-3"/>
        </w:rPr>
        <w:t>cholestyramín</w:t>
      </w:r>
      <w:proofErr w:type="spellEnd"/>
      <w:r w:rsidRPr="00B6088C">
        <w:rPr>
          <w:spacing w:val="-3"/>
        </w:rPr>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proofErr w:type="spellStart"/>
      <w:r w:rsidRPr="00B6088C">
        <w:rPr>
          <w:spacing w:val="-3"/>
        </w:rPr>
        <w:t>probenecid</w:t>
      </w:r>
      <w:proofErr w:type="spellEnd"/>
      <w:r w:rsidRPr="00B6088C">
        <w:rPr>
          <w:spacing w:val="-3"/>
        </w:rPr>
        <w:t xml:space="preserve"> (liek používaný na liečbu</w:t>
      </w:r>
      <w:r w:rsidRPr="00B6088C">
        <w:rPr>
          <w:szCs w:val="22"/>
        </w:rPr>
        <w:t xml:space="preserve"> vysokej hladiny kyseliny močovej v krvi napr. pri dne)</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 xml:space="preserve">liek používaný na liečbu horúčky alebo miernej bolesti </w:t>
      </w:r>
      <w:r w:rsidRPr="00B6088C">
        <w:rPr>
          <w:spacing w:val="-3"/>
        </w:rPr>
        <w:t>(Aspirín</w:t>
      </w:r>
      <w:r w:rsidRPr="00B6088C">
        <w:t xml:space="preserve"> (</w:t>
      </w:r>
      <w:r w:rsidRPr="00B6088C">
        <w:rPr>
          <w:bCs/>
        </w:rPr>
        <w:t xml:space="preserve">kyselina </w:t>
      </w:r>
      <w:proofErr w:type="spellStart"/>
      <w:r w:rsidRPr="00B6088C">
        <w:rPr>
          <w:bCs/>
        </w:rPr>
        <w:t>acetylsalicylová</w:t>
      </w:r>
      <w:proofErr w:type="spellEnd"/>
      <w:r w:rsidRPr="00B6088C">
        <w:t>)</w:t>
      </w:r>
      <w:r w:rsidRPr="00B6088C">
        <w:rPr>
          <w:spacing w:val="-3"/>
        </w:rPr>
        <w:t xml:space="preserve">, </w:t>
      </w:r>
      <w:proofErr w:type="spellStart"/>
      <w:r w:rsidRPr="00B6088C">
        <w:rPr>
          <w:spacing w:val="-3"/>
        </w:rPr>
        <w:t>salicylamid</w:t>
      </w:r>
      <w:proofErr w:type="spellEnd"/>
      <w:r w:rsidRPr="00B6088C">
        <w:rPr>
          <w:spacing w:val="-3"/>
        </w:rPr>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t xml:space="preserve">lieky ako </w:t>
      </w:r>
      <w:proofErr w:type="spellStart"/>
      <w:r w:rsidRPr="00B6088C">
        <w:t>rifampicín</w:t>
      </w:r>
      <w:proofErr w:type="spellEnd"/>
      <w:r w:rsidRPr="00B6088C">
        <w:t xml:space="preserve"> </w:t>
      </w:r>
      <w:r w:rsidRPr="00B6088C">
        <w:rPr>
          <w:szCs w:val="22"/>
        </w:rPr>
        <w:t>(používané na liečbu infekcií)</w:t>
      </w:r>
      <w:r w:rsidRPr="00B6088C">
        <w:t xml:space="preserve"> a niektoré </w:t>
      </w:r>
      <w:proofErr w:type="spellStart"/>
      <w:r w:rsidRPr="00B6088C">
        <w:t>antiepileptiká</w:t>
      </w:r>
      <w:proofErr w:type="spellEnd"/>
      <w:r w:rsidRPr="00B6088C">
        <w:t xml:space="preserve"> ako sú </w:t>
      </w:r>
      <w:proofErr w:type="spellStart"/>
      <w:r w:rsidRPr="00B6088C">
        <w:t>karbamazepín</w:t>
      </w:r>
      <w:proofErr w:type="spellEnd"/>
      <w:r w:rsidRPr="00B6088C">
        <w:t xml:space="preserve">, </w:t>
      </w:r>
      <w:proofErr w:type="spellStart"/>
      <w:r w:rsidRPr="00B6088C">
        <w:t>fenytoín</w:t>
      </w:r>
      <w:proofErr w:type="spellEnd"/>
      <w:r w:rsidRPr="00B6088C">
        <w:t xml:space="preserve">, </w:t>
      </w:r>
      <w:proofErr w:type="spellStart"/>
      <w:r w:rsidRPr="00B6088C">
        <w:t>fenobarbital</w:t>
      </w:r>
      <w:proofErr w:type="spellEnd"/>
      <w:r w:rsidRPr="00B6088C">
        <w:t xml:space="preserve">, </w:t>
      </w:r>
      <w:proofErr w:type="spellStart"/>
      <w:r w:rsidRPr="00B6088C">
        <w:t>primidón</w:t>
      </w:r>
      <w:proofErr w:type="spellEnd"/>
      <w:r w:rsidRPr="00B6088C">
        <w:t xml:space="preserve"> (lieky používané na liečbu kŕčov)</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používané na liečbu epilepsie (</w:t>
      </w:r>
      <w:proofErr w:type="spellStart"/>
      <w:r w:rsidRPr="00B6088C">
        <w:rPr>
          <w:spacing w:val="-3"/>
        </w:rPr>
        <w:t>lamotrigín</w:t>
      </w:r>
      <w:proofErr w:type="spellEnd"/>
      <w:r w:rsidRPr="00B6088C">
        <w:rPr>
          <w:spacing w:val="-3"/>
        </w:rPr>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pPr>
      <w:r w:rsidRPr="00B6088C">
        <w:rPr>
          <w:spacing w:val="-3"/>
        </w:rPr>
        <w:t>lieky na liečbu tuberkulózy</w:t>
      </w:r>
      <w:r w:rsidRPr="00B6088C">
        <w:t xml:space="preserve"> </w:t>
      </w:r>
      <w:r w:rsidRPr="00B6088C">
        <w:rPr>
          <w:spacing w:val="2"/>
        </w:rPr>
        <w:t>(</w:t>
      </w:r>
      <w:proofErr w:type="spellStart"/>
      <w:r w:rsidRPr="00B6088C">
        <w:rPr>
          <w:spacing w:val="-6"/>
        </w:rPr>
        <w:t>iz</w:t>
      </w:r>
      <w:r w:rsidRPr="00B6088C">
        <w:t>oni</w:t>
      </w:r>
      <w:r w:rsidRPr="00B6088C">
        <w:rPr>
          <w:spacing w:val="-1"/>
        </w:rPr>
        <w:t>a</w:t>
      </w:r>
      <w:r w:rsidRPr="00B6088C">
        <w:rPr>
          <w:spacing w:val="1"/>
        </w:rPr>
        <w:t>z</w:t>
      </w:r>
      <w:r w:rsidRPr="00B6088C">
        <w:t>id</w:t>
      </w:r>
      <w:proofErr w:type="spellEnd"/>
      <w:r w:rsidRPr="00B6088C">
        <w:t>)</w:t>
      </w:r>
    </w:p>
    <w:p w:rsidR="00A5015A" w:rsidRPr="00B6088C" w:rsidRDefault="00A5015A" w:rsidP="00A5015A">
      <w:pPr>
        <w:widowControl w:val="0"/>
        <w:numPr>
          <w:ilvl w:val="0"/>
          <w:numId w:val="9"/>
        </w:numPr>
        <w:tabs>
          <w:tab w:val="clear" w:pos="567"/>
        </w:tabs>
        <w:autoSpaceDE w:val="0"/>
        <w:autoSpaceDN w:val="0"/>
        <w:adjustRightInd w:val="0"/>
        <w:spacing w:line="240" w:lineRule="auto"/>
        <w:ind w:left="284" w:right="-20" w:hanging="284"/>
      </w:pPr>
      <w:proofErr w:type="spellStart"/>
      <w:r w:rsidRPr="00B6088C">
        <w:t>paracetamol</w:t>
      </w:r>
      <w:proofErr w:type="spellEnd"/>
      <w:r w:rsidRPr="00B6088C">
        <w:t xml:space="preserve"> môže predĺžiť trvanie účinku </w:t>
      </w:r>
      <w:proofErr w:type="spellStart"/>
      <w:r w:rsidRPr="00B6088C">
        <w:t>chloramfenikolu</w:t>
      </w:r>
      <w:proofErr w:type="spellEnd"/>
    </w:p>
    <w:p w:rsidR="00EF4F13" w:rsidRPr="003C7CE9" w:rsidRDefault="00EF4F13" w:rsidP="004635FA">
      <w:pPr>
        <w:tabs>
          <w:tab w:val="clear" w:pos="567"/>
        </w:tabs>
        <w:autoSpaceDE w:val="0"/>
        <w:autoSpaceDN w:val="0"/>
        <w:adjustRightInd w:val="0"/>
        <w:spacing w:line="240" w:lineRule="auto"/>
        <w:rPr>
          <w:b/>
          <w:bCs/>
          <w:color w:val="000000"/>
          <w:szCs w:val="22"/>
        </w:rPr>
      </w:pPr>
    </w:p>
    <w:p w:rsidR="004F48AA" w:rsidRPr="003C7CE9" w:rsidRDefault="00F723A0" w:rsidP="004635FA">
      <w:pPr>
        <w:tabs>
          <w:tab w:val="clear" w:pos="567"/>
        </w:tabs>
        <w:autoSpaceDE w:val="0"/>
        <w:autoSpaceDN w:val="0"/>
        <w:adjustRightInd w:val="0"/>
        <w:spacing w:line="240" w:lineRule="auto"/>
        <w:rPr>
          <w:b/>
          <w:color w:val="000000"/>
          <w:szCs w:val="22"/>
        </w:rPr>
      </w:pPr>
      <w:r w:rsidRPr="003C7CE9">
        <w:rPr>
          <w:b/>
          <w:color w:val="000000"/>
          <w:szCs w:val="22"/>
        </w:rPr>
        <w:t xml:space="preserve">Účinky </w:t>
      </w:r>
      <w:proofErr w:type="spellStart"/>
      <w:r w:rsidRPr="003C7CE9">
        <w:rPr>
          <w:b/>
          <w:color w:val="000000"/>
          <w:szCs w:val="22"/>
        </w:rPr>
        <w:t>Paracetamol</w:t>
      </w:r>
      <w:r w:rsidR="004F48AA" w:rsidRPr="003C7CE9">
        <w:rPr>
          <w:b/>
          <w:color w:val="000000"/>
          <w:szCs w:val="22"/>
        </w:rPr>
        <w:t>u</w:t>
      </w:r>
      <w:proofErr w:type="spellEnd"/>
      <w:r w:rsidRPr="003C7CE9">
        <w:rPr>
          <w:b/>
          <w:color w:val="000000"/>
          <w:szCs w:val="22"/>
        </w:rPr>
        <w:t xml:space="preserve"> </w:t>
      </w:r>
      <w:proofErr w:type="spellStart"/>
      <w:r w:rsidRPr="003C7CE9">
        <w:rPr>
          <w:b/>
          <w:color w:val="000000"/>
          <w:szCs w:val="22"/>
        </w:rPr>
        <w:t>Cipla</w:t>
      </w:r>
      <w:proofErr w:type="spellEnd"/>
      <w:r w:rsidRPr="003C7CE9">
        <w:rPr>
          <w:b/>
          <w:color w:val="000000"/>
          <w:szCs w:val="22"/>
        </w:rPr>
        <w:t xml:space="preserve"> </w:t>
      </w:r>
      <w:r w:rsidR="003C7CE9" w:rsidRPr="003C7CE9">
        <w:rPr>
          <w:b/>
          <w:color w:val="000000"/>
          <w:szCs w:val="22"/>
        </w:rPr>
        <w:t>1000 mg</w:t>
      </w:r>
      <w:r w:rsidRPr="003C7CE9">
        <w:rPr>
          <w:b/>
          <w:color w:val="000000"/>
          <w:szCs w:val="22"/>
        </w:rPr>
        <w:t xml:space="preserve"> </w:t>
      </w:r>
      <w:r w:rsidR="004F48AA" w:rsidRPr="003C7CE9">
        <w:rPr>
          <w:b/>
          <w:color w:val="000000"/>
          <w:szCs w:val="22"/>
        </w:rPr>
        <w:t xml:space="preserve">na výsledky laboratórnych testov </w:t>
      </w:r>
    </w:p>
    <w:p w:rsidR="00F723A0" w:rsidRPr="003C7CE9" w:rsidRDefault="002003EF" w:rsidP="004635FA">
      <w:pPr>
        <w:tabs>
          <w:tab w:val="clear" w:pos="567"/>
        </w:tabs>
        <w:autoSpaceDE w:val="0"/>
        <w:autoSpaceDN w:val="0"/>
        <w:adjustRightInd w:val="0"/>
        <w:spacing w:line="240" w:lineRule="auto"/>
        <w:rPr>
          <w:color w:val="000000"/>
          <w:szCs w:val="22"/>
        </w:rPr>
      </w:pPr>
      <w:r w:rsidRPr="003C7CE9">
        <w:rPr>
          <w:color w:val="000000"/>
          <w:szCs w:val="22"/>
        </w:rPr>
        <w:t>Môžu byť ovplyvnené výsledky testov na kyselinu močovú a cukor v krvi.</w:t>
      </w:r>
    </w:p>
    <w:p w:rsidR="00F723A0" w:rsidRPr="003C7CE9" w:rsidRDefault="00F723A0" w:rsidP="004635FA">
      <w:pPr>
        <w:tabs>
          <w:tab w:val="clear" w:pos="567"/>
        </w:tabs>
        <w:autoSpaceDE w:val="0"/>
        <w:autoSpaceDN w:val="0"/>
        <w:adjustRightInd w:val="0"/>
        <w:spacing w:line="240" w:lineRule="auto"/>
        <w:rPr>
          <w:b/>
          <w:color w:val="000000"/>
          <w:szCs w:val="22"/>
        </w:rPr>
      </w:pPr>
    </w:p>
    <w:p w:rsidR="00EF4F13" w:rsidRPr="003C7CE9" w:rsidRDefault="001D380D" w:rsidP="004635FA">
      <w:pPr>
        <w:tabs>
          <w:tab w:val="clear" w:pos="567"/>
        </w:tabs>
        <w:autoSpaceDE w:val="0"/>
        <w:autoSpaceDN w:val="0"/>
        <w:adjustRightInd w:val="0"/>
        <w:spacing w:line="240" w:lineRule="auto"/>
        <w:rPr>
          <w:color w:val="000000"/>
          <w:szCs w:val="22"/>
        </w:rPr>
      </w:pPr>
      <w:proofErr w:type="spellStart"/>
      <w:r w:rsidRPr="003C7CE9">
        <w:rPr>
          <w:b/>
          <w:color w:val="000000"/>
          <w:szCs w:val="22"/>
        </w:rPr>
        <w:t>Paracetamol</w:t>
      </w:r>
      <w:proofErr w:type="spellEnd"/>
      <w:r w:rsidRPr="003C7CE9">
        <w:rPr>
          <w:b/>
          <w:color w:val="000000"/>
          <w:szCs w:val="22"/>
        </w:rPr>
        <w:t xml:space="preserve"> </w:t>
      </w:r>
      <w:proofErr w:type="spellStart"/>
      <w:r w:rsidRPr="003C7CE9">
        <w:rPr>
          <w:b/>
          <w:color w:val="000000"/>
          <w:szCs w:val="22"/>
        </w:rPr>
        <w:t>Cipla</w:t>
      </w:r>
      <w:proofErr w:type="spellEnd"/>
      <w:r w:rsidRPr="003C7CE9">
        <w:rPr>
          <w:b/>
          <w:color w:val="000000"/>
          <w:szCs w:val="22"/>
        </w:rPr>
        <w:t xml:space="preserve"> </w:t>
      </w:r>
      <w:r w:rsidR="003C7CE9" w:rsidRPr="003C7CE9">
        <w:rPr>
          <w:b/>
          <w:color w:val="000000"/>
          <w:szCs w:val="22"/>
        </w:rPr>
        <w:t>1000 mg</w:t>
      </w:r>
      <w:r w:rsidRPr="003C7CE9">
        <w:rPr>
          <w:b/>
          <w:color w:val="000000"/>
          <w:szCs w:val="22"/>
        </w:rPr>
        <w:t xml:space="preserve"> </w:t>
      </w:r>
      <w:r w:rsidR="00EF4F13" w:rsidRPr="003C7CE9">
        <w:rPr>
          <w:b/>
          <w:color w:val="000000"/>
          <w:szCs w:val="22"/>
        </w:rPr>
        <w:t>a jedlo</w:t>
      </w:r>
    </w:p>
    <w:p w:rsidR="00A5015A" w:rsidRPr="00B6088C" w:rsidRDefault="00A5015A" w:rsidP="00A5015A">
      <w:pPr>
        <w:tabs>
          <w:tab w:val="clear" w:pos="567"/>
        </w:tabs>
        <w:autoSpaceDE w:val="0"/>
        <w:autoSpaceDN w:val="0"/>
        <w:adjustRightInd w:val="0"/>
        <w:spacing w:line="240" w:lineRule="auto"/>
        <w:rPr>
          <w:color w:val="000000"/>
          <w:szCs w:val="22"/>
        </w:rPr>
      </w:pPr>
      <w:r w:rsidRPr="00B6088C">
        <w:rPr>
          <w:color w:val="000000"/>
          <w:szCs w:val="22"/>
        </w:rPr>
        <w:t xml:space="preserve">Keď sa </w:t>
      </w:r>
      <w:proofErr w:type="spellStart"/>
      <w:r w:rsidRPr="00B6088C">
        <w:rPr>
          <w:color w:val="000000"/>
          <w:szCs w:val="22"/>
        </w:rPr>
        <w:t>Paracetamol</w:t>
      </w:r>
      <w:proofErr w:type="spellEnd"/>
      <w:r w:rsidRPr="00B6088C">
        <w:rPr>
          <w:color w:val="000000"/>
          <w:szCs w:val="22"/>
        </w:rPr>
        <w:t xml:space="preserve"> </w:t>
      </w:r>
      <w:proofErr w:type="spellStart"/>
      <w:r w:rsidRPr="00B6088C">
        <w:rPr>
          <w:color w:val="000000"/>
          <w:szCs w:val="22"/>
        </w:rPr>
        <w:t>Cipla</w:t>
      </w:r>
      <w:proofErr w:type="spellEnd"/>
      <w:r w:rsidRPr="00B6088C">
        <w:rPr>
          <w:color w:val="000000"/>
          <w:szCs w:val="22"/>
        </w:rPr>
        <w:t xml:space="preserve"> </w:t>
      </w:r>
      <w:r>
        <w:rPr>
          <w:color w:val="000000"/>
          <w:szCs w:val="22"/>
        </w:rPr>
        <w:t>10</w:t>
      </w:r>
      <w:r w:rsidRPr="00B6088C">
        <w:rPr>
          <w:color w:val="000000"/>
          <w:szCs w:val="22"/>
        </w:rPr>
        <w:t xml:space="preserve">00 mg užíva s jedlom, nedochádza k významnému účinku na absorpciu (vstrebávanie) </w:t>
      </w:r>
      <w:proofErr w:type="spellStart"/>
      <w:r w:rsidRPr="00B6088C">
        <w:rPr>
          <w:color w:val="000000"/>
          <w:szCs w:val="22"/>
        </w:rPr>
        <w:t>paracetamolu</w:t>
      </w:r>
      <w:proofErr w:type="spellEnd"/>
      <w:r w:rsidRPr="00B6088C">
        <w:rPr>
          <w:color w:val="000000"/>
          <w:szCs w:val="22"/>
        </w:rPr>
        <w:t>.</w:t>
      </w:r>
    </w:p>
    <w:p w:rsidR="003F36D3" w:rsidRPr="003C7CE9" w:rsidRDefault="003F36D3" w:rsidP="004635FA">
      <w:pPr>
        <w:tabs>
          <w:tab w:val="clear" w:pos="567"/>
        </w:tabs>
        <w:autoSpaceDE w:val="0"/>
        <w:autoSpaceDN w:val="0"/>
        <w:adjustRightInd w:val="0"/>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Tehotenstvo a dojčenie</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Ak ste tehotná alebo dojčíte, ak si myslíte, že ste tehotná alebo ak plánujete otehotnieť, poraďte sa so svojím lekárom alebo lekárnikom predtým, ako začnete </w:t>
      </w:r>
      <w:r w:rsidR="00A5015A">
        <w:rPr>
          <w:color w:val="000000"/>
          <w:szCs w:val="22"/>
        </w:rPr>
        <w:t xml:space="preserve">užívať </w:t>
      </w:r>
      <w:r w:rsidR="00F723A0" w:rsidRPr="003C7CE9">
        <w:rPr>
          <w:color w:val="000000"/>
          <w:szCs w:val="22"/>
        </w:rPr>
        <w:t xml:space="preserve">akýkoľvek </w:t>
      </w:r>
      <w:r w:rsidRPr="003C7CE9">
        <w:rPr>
          <w:color w:val="000000"/>
          <w:szCs w:val="22"/>
        </w:rPr>
        <w:t>liek.</w:t>
      </w:r>
    </w:p>
    <w:p w:rsidR="00F723A0" w:rsidRPr="003C7CE9" w:rsidRDefault="00F723A0" w:rsidP="004635FA">
      <w:pPr>
        <w:pStyle w:val="Zkladntext"/>
        <w:rPr>
          <w:i w:val="0"/>
          <w:color w:val="000000"/>
          <w:sz w:val="22"/>
          <w:szCs w:val="22"/>
        </w:rPr>
      </w:pPr>
    </w:p>
    <w:p w:rsidR="00F723A0" w:rsidRPr="003C7CE9" w:rsidRDefault="00F723A0" w:rsidP="004635FA">
      <w:pPr>
        <w:tabs>
          <w:tab w:val="clear" w:pos="567"/>
        </w:tabs>
        <w:autoSpaceDE w:val="0"/>
        <w:autoSpaceDN w:val="0"/>
        <w:adjustRightInd w:val="0"/>
        <w:spacing w:line="240" w:lineRule="auto"/>
        <w:rPr>
          <w:rFonts w:eastAsia="Calibri"/>
          <w:color w:val="000000"/>
          <w:szCs w:val="22"/>
        </w:rPr>
      </w:pPr>
      <w:r w:rsidRPr="003C7CE9">
        <w:rPr>
          <w:rFonts w:eastAsia="Calibri"/>
          <w:color w:val="000000"/>
          <w:szCs w:val="22"/>
        </w:rPr>
        <w:t>Ak ste tehotná, poraďte sa so svojím lekárom alebo lekárnikom predtým</w:t>
      </w:r>
      <w:r w:rsidR="00D229CA">
        <w:rPr>
          <w:rFonts w:eastAsia="Calibri"/>
          <w:color w:val="000000"/>
          <w:szCs w:val="22"/>
        </w:rPr>
        <w:t>, ako</w:t>
      </w:r>
      <w:r w:rsidRPr="003C7CE9">
        <w:rPr>
          <w:rFonts w:eastAsia="Calibri"/>
          <w:color w:val="000000"/>
          <w:szCs w:val="22"/>
        </w:rPr>
        <w:t xml:space="preserve"> začnete užívať </w:t>
      </w:r>
      <w:proofErr w:type="spellStart"/>
      <w:r w:rsidRPr="003C7CE9">
        <w:rPr>
          <w:rFonts w:eastAsia="Calibri"/>
          <w:color w:val="000000"/>
          <w:szCs w:val="22"/>
        </w:rPr>
        <w:t>Paracetamol</w:t>
      </w:r>
      <w:proofErr w:type="spellEnd"/>
      <w:r w:rsidRPr="003C7CE9">
        <w:rPr>
          <w:rFonts w:eastAsia="Calibri"/>
          <w:color w:val="000000"/>
          <w:szCs w:val="22"/>
        </w:rPr>
        <w:t xml:space="preserve"> </w:t>
      </w:r>
      <w:proofErr w:type="spellStart"/>
      <w:r w:rsidRPr="003C7CE9">
        <w:rPr>
          <w:rFonts w:eastAsia="Calibri"/>
          <w:color w:val="000000"/>
          <w:szCs w:val="22"/>
        </w:rPr>
        <w:t>Cipla</w:t>
      </w:r>
      <w:proofErr w:type="spellEnd"/>
      <w:r w:rsidRPr="003C7CE9">
        <w:rPr>
          <w:rFonts w:eastAsia="Calibri"/>
          <w:color w:val="000000"/>
          <w:szCs w:val="22"/>
        </w:rPr>
        <w:t xml:space="preserve"> </w:t>
      </w:r>
      <w:r w:rsidR="003C7CE9" w:rsidRPr="003C7CE9">
        <w:rPr>
          <w:rFonts w:eastAsia="Calibri"/>
          <w:color w:val="000000"/>
          <w:szCs w:val="22"/>
        </w:rPr>
        <w:t>1000 mg</w:t>
      </w:r>
      <w:r w:rsidRPr="003C7CE9">
        <w:rPr>
          <w:rFonts w:eastAsia="Calibri"/>
          <w:color w:val="000000"/>
          <w:szCs w:val="22"/>
        </w:rPr>
        <w:t>.</w:t>
      </w:r>
    </w:p>
    <w:p w:rsidR="00F723A0" w:rsidRPr="003C7CE9" w:rsidRDefault="00F723A0" w:rsidP="004635FA">
      <w:pPr>
        <w:tabs>
          <w:tab w:val="clear" w:pos="567"/>
        </w:tabs>
        <w:autoSpaceDE w:val="0"/>
        <w:autoSpaceDN w:val="0"/>
        <w:adjustRightInd w:val="0"/>
        <w:spacing w:line="240" w:lineRule="auto"/>
        <w:rPr>
          <w:rFonts w:eastAsia="Calibri"/>
          <w:color w:val="000000"/>
          <w:szCs w:val="22"/>
        </w:rPr>
      </w:pPr>
    </w:p>
    <w:p w:rsidR="00EF4F13" w:rsidRPr="003C7CE9" w:rsidRDefault="00F723A0" w:rsidP="004635FA">
      <w:pPr>
        <w:tabs>
          <w:tab w:val="clear" w:pos="567"/>
        </w:tabs>
        <w:autoSpaceDE w:val="0"/>
        <w:autoSpaceDN w:val="0"/>
        <w:adjustRightInd w:val="0"/>
        <w:spacing w:line="240" w:lineRule="auto"/>
        <w:rPr>
          <w:rFonts w:eastAsia="Calibri"/>
          <w:color w:val="000000"/>
          <w:szCs w:val="22"/>
        </w:rPr>
      </w:pPr>
      <w:proofErr w:type="spellStart"/>
      <w:r w:rsidRPr="003C7CE9">
        <w:rPr>
          <w:rFonts w:eastAsia="Calibri"/>
          <w:color w:val="000000"/>
          <w:szCs w:val="22"/>
        </w:rPr>
        <w:t>Paracetamol</w:t>
      </w:r>
      <w:proofErr w:type="spellEnd"/>
      <w:r w:rsidRPr="003C7CE9">
        <w:rPr>
          <w:rFonts w:eastAsia="Calibri"/>
          <w:color w:val="000000"/>
          <w:szCs w:val="22"/>
        </w:rPr>
        <w:t xml:space="preserve"> sa vylučuje do materského mlieka</w:t>
      </w:r>
      <w:r w:rsidR="00E74AC7">
        <w:rPr>
          <w:rFonts w:eastAsia="Calibri"/>
          <w:color w:val="000000"/>
          <w:szCs w:val="22"/>
        </w:rPr>
        <w:t>.</w:t>
      </w:r>
      <w:r w:rsidRPr="003C7CE9">
        <w:rPr>
          <w:rFonts w:eastAsia="Calibri"/>
          <w:color w:val="000000"/>
          <w:szCs w:val="22"/>
        </w:rPr>
        <w:t xml:space="preserve"> Terapeutické</w:t>
      </w:r>
      <w:r w:rsidR="00E74AC7">
        <w:rPr>
          <w:rFonts w:eastAsia="Calibri"/>
          <w:color w:val="000000"/>
          <w:szCs w:val="22"/>
        </w:rPr>
        <w:t xml:space="preserve"> (schválené liečebné)</w:t>
      </w:r>
      <w:r w:rsidRPr="003C7CE9">
        <w:rPr>
          <w:rFonts w:eastAsia="Calibri"/>
          <w:color w:val="000000"/>
          <w:szCs w:val="22"/>
        </w:rPr>
        <w:t xml:space="preserve"> dávky </w:t>
      </w:r>
      <w:proofErr w:type="spellStart"/>
      <w:r w:rsidRPr="003C7CE9">
        <w:rPr>
          <w:rFonts w:eastAsia="Calibri"/>
          <w:color w:val="000000"/>
          <w:szCs w:val="22"/>
        </w:rPr>
        <w:t>paracetamol</w:t>
      </w:r>
      <w:r w:rsidR="00D229CA">
        <w:rPr>
          <w:rFonts w:eastAsia="Calibri"/>
          <w:color w:val="000000"/>
          <w:szCs w:val="22"/>
        </w:rPr>
        <w:t>u</w:t>
      </w:r>
      <w:proofErr w:type="spellEnd"/>
      <w:r w:rsidRPr="003C7CE9">
        <w:rPr>
          <w:rFonts w:eastAsia="Calibri"/>
          <w:color w:val="000000"/>
          <w:szCs w:val="22"/>
        </w:rPr>
        <w:t xml:space="preserve"> sa môžu podávať počas dojčenia.</w:t>
      </w:r>
    </w:p>
    <w:p w:rsidR="00F723A0" w:rsidRPr="003C7CE9" w:rsidRDefault="00F723A0"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Vedenie vozidiel a obsluha strojov</w:t>
      </w:r>
    </w:p>
    <w:p w:rsidR="00EF4F13" w:rsidRPr="003C7CE9" w:rsidRDefault="001D380D" w:rsidP="004635FA">
      <w:pPr>
        <w:tabs>
          <w:tab w:val="clear" w:pos="567"/>
        </w:tabs>
        <w:autoSpaceDE w:val="0"/>
        <w:autoSpaceDN w:val="0"/>
        <w:adjustRightInd w:val="0"/>
        <w:spacing w:line="240" w:lineRule="auto"/>
        <w:rPr>
          <w:color w:val="000000"/>
          <w:szCs w:val="22"/>
        </w:rPr>
      </w:pPr>
      <w:proofErr w:type="spellStart"/>
      <w:r w:rsidRPr="003C7CE9">
        <w:rPr>
          <w:color w:val="000000"/>
          <w:szCs w:val="22"/>
        </w:rPr>
        <w:t>Paracetamol</w:t>
      </w:r>
      <w:proofErr w:type="spellEnd"/>
      <w:r w:rsidRPr="003C7CE9">
        <w:rPr>
          <w:color w:val="000000"/>
          <w:szCs w:val="22"/>
        </w:rPr>
        <w:t xml:space="preserve"> </w:t>
      </w:r>
      <w:proofErr w:type="spellStart"/>
      <w:r w:rsidRPr="003C7CE9">
        <w:rPr>
          <w:color w:val="000000"/>
          <w:szCs w:val="22"/>
        </w:rPr>
        <w:t>Cipla</w:t>
      </w:r>
      <w:proofErr w:type="spellEnd"/>
      <w:r w:rsidRPr="003C7CE9">
        <w:rPr>
          <w:color w:val="000000"/>
          <w:szCs w:val="22"/>
        </w:rPr>
        <w:t xml:space="preserve"> </w:t>
      </w:r>
      <w:r w:rsidR="003C7CE9" w:rsidRPr="003C7CE9">
        <w:rPr>
          <w:color w:val="000000"/>
          <w:szCs w:val="22"/>
        </w:rPr>
        <w:t>1000 mg</w:t>
      </w:r>
      <w:r w:rsidRPr="003C7CE9">
        <w:rPr>
          <w:color w:val="000000"/>
          <w:szCs w:val="22"/>
        </w:rPr>
        <w:t xml:space="preserve"> nemá žiadny vplyv na schopnosť viesť vozidlá a obsluhovať stroje.</w:t>
      </w:r>
    </w:p>
    <w:p w:rsidR="001D380D" w:rsidRPr="003C7CE9" w:rsidRDefault="001D380D" w:rsidP="004635FA">
      <w:pPr>
        <w:tabs>
          <w:tab w:val="clear" w:pos="567"/>
        </w:tabs>
        <w:autoSpaceDE w:val="0"/>
        <w:autoSpaceDN w:val="0"/>
        <w:adjustRightInd w:val="0"/>
        <w:spacing w:line="240" w:lineRule="auto"/>
        <w:rPr>
          <w:b/>
          <w:bCs/>
          <w:color w:val="000000"/>
          <w:szCs w:val="22"/>
        </w:rPr>
      </w:pPr>
    </w:p>
    <w:p w:rsidR="00EF4F13" w:rsidRPr="003C7CE9" w:rsidRDefault="001D380D" w:rsidP="004635FA">
      <w:pPr>
        <w:tabs>
          <w:tab w:val="clear" w:pos="567"/>
        </w:tabs>
        <w:autoSpaceDE w:val="0"/>
        <w:autoSpaceDN w:val="0"/>
        <w:adjustRightInd w:val="0"/>
        <w:spacing w:line="240" w:lineRule="auto"/>
        <w:rPr>
          <w:color w:val="000000"/>
          <w:szCs w:val="22"/>
        </w:rPr>
      </w:pPr>
      <w:proofErr w:type="spellStart"/>
      <w:r w:rsidRPr="003C7CE9">
        <w:rPr>
          <w:b/>
          <w:color w:val="000000"/>
          <w:szCs w:val="22"/>
        </w:rPr>
        <w:t>Paracetamol</w:t>
      </w:r>
      <w:proofErr w:type="spellEnd"/>
      <w:r w:rsidRPr="003C7CE9">
        <w:rPr>
          <w:b/>
          <w:color w:val="000000"/>
          <w:szCs w:val="22"/>
        </w:rPr>
        <w:t xml:space="preserve"> </w:t>
      </w:r>
      <w:proofErr w:type="spellStart"/>
      <w:r w:rsidRPr="003C7CE9">
        <w:rPr>
          <w:b/>
          <w:color w:val="000000"/>
          <w:szCs w:val="22"/>
        </w:rPr>
        <w:t>Cipla</w:t>
      </w:r>
      <w:proofErr w:type="spellEnd"/>
      <w:r w:rsidRPr="003C7CE9">
        <w:rPr>
          <w:b/>
          <w:color w:val="000000"/>
          <w:szCs w:val="22"/>
        </w:rPr>
        <w:t xml:space="preserve"> </w:t>
      </w:r>
      <w:r w:rsidR="003C7CE9" w:rsidRPr="003C7CE9">
        <w:rPr>
          <w:b/>
          <w:color w:val="000000"/>
          <w:szCs w:val="22"/>
        </w:rPr>
        <w:t>1000 mg</w:t>
      </w:r>
      <w:r w:rsidRPr="003C7CE9">
        <w:rPr>
          <w:b/>
          <w:color w:val="000000"/>
          <w:szCs w:val="22"/>
        </w:rPr>
        <w:t xml:space="preserve"> </w:t>
      </w:r>
      <w:r w:rsidR="00EF4F13" w:rsidRPr="003C7CE9">
        <w:rPr>
          <w:b/>
          <w:color w:val="000000"/>
          <w:szCs w:val="22"/>
        </w:rPr>
        <w:t xml:space="preserve">obsahuje </w:t>
      </w:r>
      <w:r w:rsidRPr="003C7CE9">
        <w:rPr>
          <w:b/>
          <w:color w:val="000000"/>
          <w:szCs w:val="22"/>
        </w:rPr>
        <w:t>sodík</w:t>
      </w:r>
      <w:r w:rsidR="00EF4F13" w:rsidRPr="003C7CE9">
        <w:rPr>
          <w:b/>
          <w:color w:val="000000"/>
          <w:szCs w:val="22"/>
        </w:rPr>
        <w:t xml:space="preserve"> a </w:t>
      </w:r>
      <w:proofErr w:type="spellStart"/>
      <w:r w:rsidRPr="003C7CE9">
        <w:rPr>
          <w:b/>
          <w:color w:val="000000"/>
          <w:szCs w:val="22"/>
        </w:rPr>
        <w:t>aspart</w:t>
      </w:r>
      <w:r w:rsidR="00D229CA">
        <w:rPr>
          <w:b/>
          <w:color w:val="000000"/>
          <w:szCs w:val="22"/>
        </w:rPr>
        <w:t>á</w:t>
      </w:r>
      <w:r w:rsidRPr="003C7CE9">
        <w:rPr>
          <w:b/>
          <w:color w:val="000000"/>
          <w:szCs w:val="22"/>
        </w:rPr>
        <w:t>m</w:t>
      </w:r>
      <w:proofErr w:type="spellEnd"/>
    </w:p>
    <w:p w:rsidR="001D380D" w:rsidRPr="003C7CE9" w:rsidRDefault="001D380D" w:rsidP="004635FA">
      <w:pPr>
        <w:pStyle w:val="Zkladntext"/>
        <w:rPr>
          <w:i w:val="0"/>
          <w:color w:val="000000"/>
          <w:sz w:val="22"/>
          <w:szCs w:val="22"/>
        </w:rPr>
      </w:pPr>
      <w:r w:rsidRPr="003C7CE9">
        <w:rPr>
          <w:i w:val="0"/>
          <w:color w:val="000000"/>
          <w:sz w:val="22"/>
          <w:szCs w:val="22"/>
        </w:rPr>
        <w:lastRenderedPageBreak/>
        <w:t xml:space="preserve">Tento liek obsahuje </w:t>
      </w:r>
      <w:r w:rsidR="001B5DDC" w:rsidRPr="001B5DDC">
        <w:rPr>
          <w:i w:val="0"/>
          <w:color w:val="000000"/>
          <w:sz w:val="22"/>
          <w:szCs w:val="22"/>
        </w:rPr>
        <w:t>533</w:t>
      </w:r>
      <w:r w:rsidR="001B5DDC">
        <w:rPr>
          <w:i w:val="0"/>
          <w:color w:val="000000"/>
          <w:sz w:val="22"/>
          <w:szCs w:val="22"/>
        </w:rPr>
        <w:t>,</w:t>
      </w:r>
      <w:r w:rsidR="001B5DDC" w:rsidRPr="001B5DDC">
        <w:rPr>
          <w:i w:val="0"/>
          <w:color w:val="000000"/>
          <w:sz w:val="22"/>
          <w:szCs w:val="22"/>
        </w:rPr>
        <w:t>51</w:t>
      </w:r>
      <w:r w:rsidR="001B5DDC">
        <w:rPr>
          <w:i w:val="0"/>
          <w:color w:val="000000"/>
          <w:sz w:val="22"/>
          <w:szCs w:val="22"/>
        </w:rPr>
        <w:t xml:space="preserve"> </w:t>
      </w:r>
      <w:r w:rsidRPr="003C7CE9">
        <w:rPr>
          <w:i w:val="0"/>
          <w:color w:val="000000"/>
          <w:sz w:val="22"/>
          <w:szCs w:val="22"/>
        </w:rPr>
        <w:t>mg sodíka v jednej tablete. Je potrebné to vziať do úvahy u pacientov na diéte s kontrolovaným obsahom sodíka.</w:t>
      </w:r>
    </w:p>
    <w:p w:rsidR="001D380D" w:rsidRPr="003C7CE9" w:rsidRDefault="001D380D" w:rsidP="004635FA">
      <w:pPr>
        <w:pStyle w:val="Zkladntext"/>
        <w:rPr>
          <w:i w:val="0"/>
          <w:color w:val="000000"/>
          <w:sz w:val="22"/>
          <w:szCs w:val="22"/>
        </w:rPr>
      </w:pPr>
    </w:p>
    <w:p w:rsidR="00EF4F13" w:rsidRPr="003C7CE9" w:rsidRDefault="001D380D" w:rsidP="004635FA">
      <w:pPr>
        <w:pStyle w:val="Zkladntext"/>
        <w:rPr>
          <w:i w:val="0"/>
          <w:color w:val="000000"/>
          <w:sz w:val="22"/>
          <w:szCs w:val="22"/>
        </w:rPr>
      </w:pPr>
      <w:r w:rsidRPr="003C7CE9">
        <w:rPr>
          <w:i w:val="0"/>
          <w:color w:val="000000"/>
          <w:sz w:val="22"/>
          <w:szCs w:val="22"/>
        </w:rPr>
        <w:t xml:space="preserve">Tento liek obsahuje tiež </w:t>
      </w:r>
      <w:proofErr w:type="spellStart"/>
      <w:r w:rsidRPr="003C7CE9">
        <w:rPr>
          <w:i w:val="0"/>
          <w:color w:val="000000"/>
          <w:sz w:val="22"/>
          <w:szCs w:val="22"/>
        </w:rPr>
        <w:t>aspart</w:t>
      </w:r>
      <w:r w:rsidR="00D229CA">
        <w:rPr>
          <w:i w:val="0"/>
          <w:color w:val="000000"/>
          <w:sz w:val="22"/>
          <w:szCs w:val="22"/>
        </w:rPr>
        <w:t>á</w:t>
      </w:r>
      <w:r w:rsidRPr="003C7CE9">
        <w:rPr>
          <w:i w:val="0"/>
          <w:color w:val="000000"/>
          <w:sz w:val="22"/>
          <w:szCs w:val="22"/>
        </w:rPr>
        <w:t>m</w:t>
      </w:r>
      <w:proofErr w:type="spellEnd"/>
      <w:r w:rsidRPr="003C7CE9">
        <w:rPr>
          <w:i w:val="0"/>
          <w:color w:val="000000"/>
          <w:sz w:val="22"/>
          <w:szCs w:val="22"/>
        </w:rPr>
        <w:t xml:space="preserve"> (zdroj </w:t>
      </w:r>
      <w:proofErr w:type="spellStart"/>
      <w:r w:rsidRPr="003C7CE9">
        <w:rPr>
          <w:i w:val="0"/>
          <w:color w:val="000000"/>
          <w:sz w:val="22"/>
          <w:szCs w:val="22"/>
        </w:rPr>
        <w:t>fenylalanínu</w:t>
      </w:r>
      <w:proofErr w:type="spellEnd"/>
      <w:r w:rsidRPr="003C7CE9">
        <w:rPr>
          <w:i w:val="0"/>
          <w:color w:val="000000"/>
          <w:sz w:val="22"/>
          <w:szCs w:val="22"/>
        </w:rPr>
        <w:t xml:space="preserve">), ktorý sa nesmie podávať ľuďom s </w:t>
      </w:r>
      <w:proofErr w:type="spellStart"/>
      <w:r w:rsidRPr="003C7CE9">
        <w:rPr>
          <w:i w:val="0"/>
          <w:color w:val="000000"/>
          <w:sz w:val="22"/>
          <w:szCs w:val="22"/>
        </w:rPr>
        <w:t>fenylketonúriou</w:t>
      </w:r>
      <w:proofErr w:type="spellEnd"/>
      <w:r w:rsidRPr="003C7CE9">
        <w:rPr>
          <w:i w:val="0"/>
          <w:color w:val="000000"/>
          <w:sz w:val="22"/>
          <w:szCs w:val="22"/>
        </w:rPr>
        <w:t>.</w:t>
      </w:r>
    </w:p>
    <w:p w:rsidR="00EF4F13" w:rsidRPr="003C7CE9" w:rsidRDefault="00EF4F13" w:rsidP="004635FA">
      <w:pPr>
        <w:pStyle w:val="Zkladntext"/>
        <w:rPr>
          <w:b/>
          <w:i w:val="0"/>
          <w:color w:val="000000"/>
          <w:sz w:val="22"/>
          <w:szCs w:val="22"/>
        </w:rPr>
      </w:pPr>
    </w:p>
    <w:p w:rsidR="00EF4F13" w:rsidRPr="003C7CE9" w:rsidRDefault="00EF4F13" w:rsidP="004635FA">
      <w:pPr>
        <w:pStyle w:val="Zkladntext"/>
        <w:numPr>
          <w:ilvl w:val="0"/>
          <w:numId w:val="5"/>
        </w:numPr>
        <w:rPr>
          <w:b/>
          <w:i w:val="0"/>
          <w:color w:val="000000"/>
          <w:sz w:val="22"/>
          <w:szCs w:val="22"/>
        </w:rPr>
      </w:pPr>
      <w:r w:rsidRPr="003C7CE9">
        <w:rPr>
          <w:b/>
          <w:i w:val="0"/>
          <w:color w:val="000000"/>
          <w:sz w:val="22"/>
          <w:szCs w:val="22"/>
        </w:rPr>
        <w:t xml:space="preserve">Ako užívať </w:t>
      </w:r>
      <w:proofErr w:type="spellStart"/>
      <w:r w:rsidR="00D4092F" w:rsidRPr="003C7CE9">
        <w:rPr>
          <w:b/>
          <w:i w:val="0"/>
          <w:color w:val="000000"/>
          <w:sz w:val="22"/>
          <w:szCs w:val="22"/>
        </w:rPr>
        <w:t>Paracetamol</w:t>
      </w:r>
      <w:proofErr w:type="spellEnd"/>
      <w:r w:rsidR="00D4092F" w:rsidRPr="003C7CE9">
        <w:rPr>
          <w:b/>
          <w:i w:val="0"/>
          <w:color w:val="000000"/>
          <w:sz w:val="22"/>
          <w:szCs w:val="22"/>
        </w:rPr>
        <w:t xml:space="preserve"> </w:t>
      </w:r>
      <w:proofErr w:type="spellStart"/>
      <w:r w:rsidR="00D4092F" w:rsidRPr="003C7CE9">
        <w:rPr>
          <w:b/>
          <w:i w:val="0"/>
          <w:color w:val="000000"/>
          <w:sz w:val="22"/>
          <w:szCs w:val="22"/>
        </w:rPr>
        <w:t>Cipla</w:t>
      </w:r>
      <w:proofErr w:type="spellEnd"/>
      <w:r w:rsidR="00D4092F" w:rsidRPr="003C7CE9">
        <w:rPr>
          <w:b/>
          <w:i w:val="0"/>
          <w:color w:val="000000"/>
          <w:sz w:val="22"/>
          <w:szCs w:val="22"/>
        </w:rPr>
        <w:t xml:space="preserve"> </w:t>
      </w:r>
      <w:r w:rsidR="003C7CE9" w:rsidRPr="003C7CE9">
        <w:rPr>
          <w:b/>
          <w:i w:val="0"/>
          <w:color w:val="000000"/>
          <w:sz w:val="22"/>
          <w:szCs w:val="22"/>
        </w:rPr>
        <w:t>1000 mg</w:t>
      </w:r>
    </w:p>
    <w:p w:rsidR="00EF4F13" w:rsidRPr="003C7CE9" w:rsidRDefault="00EF4F13" w:rsidP="004635FA">
      <w:pPr>
        <w:pStyle w:val="Zkladntext"/>
        <w:rPr>
          <w:color w:val="000000"/>
          <w:sz w:val="22"/>
          <w:szCs w:val="22"/>
        </w:rPr>
      </w:pPr>
    </w:p>
    <w:p w:rsidR="00B81754" w:rsidRPr="003C7CE9" w:rsidRDefault="00B81754" w:rsidP="004635FA">
      <w:pPr>
        <w:shd w:val="clear" w:color="auto" w:fill="FFFFFF"/>
        <w:autoSpaceDE w:val="0"/>
        <w:autoSpaceDN w:val="0"/>
        <w:adjustRightInd w:val="0"/>
        <w:spacing w:line="240" w:lineRule="auto"/>
        <w:rPr>
          <w:szCs w:val="22"/>
        </w:rPr>
      </w:pPr>
      <w:r w:rsidRPr="003C7CE9">
        <w:rPr>
          <w:szCs w:val="22"/>
        </w:rPr>
        <w:t>Táto forma lieku je určená na použitie pre dospelých a dospievajúcich starších ako 1</w:t>
      </w:r>
      <w:r w:rsidR="003C7CE9" w:rsidRPr="003C7CE9">
        <w:rPr>
          <w:szCs w:val="22"/>
        </w:rPr>
        <w:t>6</w:t>
      </w:r>
      <w:r w:rsidRPr="003C7CE9">
        <w:rPr>
          <w:szCs w:val="22"/>
        </w:rPr>
        <w:t xml:space="preserve"> rokov.</w:t>
      </w:r>
    </w:p>
    <w:p w:rsidR="00B81754" w:rsidRPr="003C7CE9" w:rsidRDefault="00B81754" w:rsidP="004635FA">
      <w:pPr>
        <w:shd w:val="clear" w:color="auto" w:fill="FFFFFF"/>
        <w:autoSpaceDE w:val="0"/>
        <w:autoSpaceDN w:val="0"/>
        <w:adjustRightInd w:val="0"/>
        <w:spacing w:line="240" w:lineRule="auto"/>
        <w:rPr>
          <w:szCs w:val="22"/>
        </w:rPr>
      </w:pPr>
    </w:p>
    <w:p w:rsidR="00EF4F13" w:rsidRPr="003C7CE9" w:rsidRDefault="00B81754" w:rsidP="004635FA">
      <w:pPr>
        <w:shd w:val="clear" w:color="auto" w:fill="FFFFFF"/>
        <w:autoSpaceDE w:val="0"/>
        <w:autoSpaceDN w:val="0"/>
        <w:adjustRightInd w:val="0"/>
        <w:spacing w:line="240" w:lineRule="auto"/>
        <w:rPr>
          <w:color w:val="000000"/>
          <w:szCs w:val="22"/>
        </w:rPr>
      </w:pPr>
      <w:r w:rsidRPr="003C7CE9">
        <w:rPr>
          <w:szCs w:val="22"/>
        </w:rPr>
        <w:t xml:space="preserve">Vždy užívajte tento liek presne tak, ako je uvedené v tejto písomnej informácii pre používateľa alebo ako vám povedal váš lekár, lekárnik alebo zdravotná sestra. Ak si nie ste niečím istý, overte si to u svojho lekára alebo lekárnika. </w:t>
      </w:r>
    </w:p>
    <w:p w:rsidR="00EF4F13" w:rsidRPr="003C7CE9" w:rsidRDefault="00EF4F13" w:rsidP="004635FA">
      <w:pPr>
        <w:tabs>
          <w:tab w:val="clear" w:pos="567"/>
        </w:tabs>
        <w:autoSpaceDE w:val="0"/>
        <w:autoSpaceDN w:val="0"/>
        <w:adjustRightInd w:val="0"/>
        <w:spacing w:line="240" w:lineRule="auto"/>
        <w:rPr>
          <w:color w:val="000000"/>
          <w:szCs w:val="22"/>
        </w:rPr>
      </w:pPr>
    </w:p>
    <w:p w:rsidR="00487E74" w:rsidRPr="003C7CE9" w:rsidRDefault="00487E74" w:rsidP="004635FA">
      <w:pPr>
        <w:widowControl w:val="0"/>
        <w:autoSpaceDE w:val="0"/>
        <w:autoSpaceDN w:val="0"/>
        <w:adjustRightInd w:val="0"/>
        <w:spacing w:line="240" w:lineRule="auto"/>
        <w:ind w:right="40"/>
        <w:rPr>
          <w:bCs/>
          <w:position w:val="-1"/>
        </w:rPr>
      </w:pPr>
      <w:proofErr w:type="spellStart"/>
      <w:r w:rsidRPr="003C7CE9">
        <w:rPr>
          <w:bCs/>
          <w:position w:val="-1"/>
        </w:rPr>
        <w:t>Paracetamol</w:t>
      </w:r>
      <w:proofErr w:type="spellEnd"/>
      <w:r w:rsidRPr="003C7CE9">
        <w:rPr>
          <w:bCs/>
          <w:position w:val="-1"/>
        </w:rPr>
        <w:t xml:space="preserve"> </w:t>
      </w:r>
      <w:proofErr w:type="spellStart"/>
      <w:r w:rsidR="00A8709A" w:rsidRPr="003C7CE9">
        <w:rPr>
          <w:bCs/>
          <w:position w:val="-1"/>
        </w:rPr>
        <w:t>Cipla</w:t>
      </w:r>
      <w:proofErr w:type="spellEnd"/>
      <w:r w:rsidR="00A8709A" w:rsidRPr="003C7CE9">
        <w:rPr>
          <w:bCs/>
          <w:position w:val="-1"/>
        </w:rPr>
        <w:t xml:space="preserve"> </w:t>
      </w:r>
      <w:r w:rsidR="003C7CE9" w:rsidRPr="003C7CE9">
        <w:rPr>
          <w:bCs/>
          <w:position w:val="-1"/>
        </w:rPr>
        <w:t>1000 mg</w:t>
      </w:r>
      <w:r w:rsidR="00A8709A" w:rsidRPr="003C7CE9">
        <w:rPr>
          <w:bCs/>
          <w:position w:val="-1"/>
        </w:rPr>
        <w:t xml:space="preserve"> je určený na vnútorné použitie</w:t>
      </w:r>
      <w:r w:rsidRPr="003C7CE9">
        <w:rPr>
          <w:bCs/>
          <w:position w:val="-1"/>
        </w:rPr>
        <w:t xml:space="preserve">. </w:t>
      </w:r>
      <w:r w:rsidR="00A8709A" w:rsidRPr="003C7CE9">
        <w:rPr>
          <w:szCs w:val="22"/>
        </w:rPr>
        <w:t>Tabletu vložte do pohára plného vody. Nechajte ju úplne rozpustiť.</w:t>
      </w:r>
      <w:r w:rsidRPr="003C7CE9">
        <w:rPr>
          <w:bCs/>
          <w:position w:val="-1"/>
        </w:rPr>
        <w:t xml:space="preserve"> </w:t>
      </w:r>
      <w:r w:rsidR="00A8709A" w:rsidRPr="003C7CE9">
        <w:rPr>
          <w:bCs/>
          <w:position w:val="-1"/>
        </w:rPr>
        <w:t>Potom roztok ihneď vypite</w:t>
      </w:r>
      <w:r w:rsidRPr="003C7CE9">
        <w:rPr>
          <w:bCs/>
          <w:position w:val="-1"/>
        </w:rPr>
        <w:t>.</w:t>
      </w:r>
    </w:p>
    <w:p w:rsidR="00487E74" w:rsidRPr="003C7CE9" w:rsidRDefault="00487E74" w:rsidP="004635FA">
      <w:pPr>
        <w:widowControl w:val="0"/>
        <w:autoSpaceDE w:val="0"/>
        <w:autoSpaceDN w:val="0"/>
        <w:adjustRightInd w:val="0"/>
        <w:spacing w:line="240" w:lineRule="auto"/>
        <w:ind w:right="40"/>
        <w:rPr>
          <w:bCs/>
          <w:position w:val="-1"/>
        </w:rPr>
      </w:pPr>
    </w:p>
    <w:p w:rsidR="00487E74" w:rsidRPr="003C7CE9" w:rsidRDefault="00A8709A" w:rsidP="004635FA">
      <w:pPr>
        <w:widowControl w:val="0"/>
        <w:autoSpaceDE w:val="0"/>
        <w:autoSpaceDN w:val="0"/>
        <w:adjustRightInd w:val="0"/>
        <w:spacing w:line="240" w:lineRule="auto"/>
        <w:ind w:right="40"/>
        <w:rPr>
          <w:bCs/>
          <w:position w:val="-1"/>
        </w:rPr>
      </w:pPr>
      <w:r w:rsidRPr="003C7CE9">
        <w:rPr>
          <w:bCs/>
          <w:position w:val="-1"/>
        </w:rPr>
        <w:t xml:space="preserve">Ak máte pochybnosti o užití správnej dávky </w:t>
      </w:r>
      <w:proofErr w:type="spellStart"/>
      <w:r w:rsidRPr="003C7CE9">
        <w:rPr>
          <w:bCs/>
          <w:position w:val="-1"/>
        </w:rPr>
        <w:t>Paracetamolu</w:t>
      </w:r>
      <w:proofErr w:type="spellEnd"/>
      <w:r w:rsidRPr="003C7CE9">
        <w:rPr>
          <w:bCs/>
          <w:position w:val="-1"/>
        </w:rPr>
        <w:t xml:space="preserve"> </w:t>
      </w:r>
      <w:proofErr w:type="spellStart"/>
      <w:r w:rsidRPr="003C7CE9">
        <w:rPr>
          <w:bCs/>
          <w:position w:val="-1"/>
        </w:rPr>
        <w:t>Cipla</w:t>
      </w:r>
      <w:proofErr w:type="spellEnd"/>
      <w:r w:rsidRPr="003C7CE9">
        <w:rPr>
          <w:bCs/>
          <w:position w:val="-1"/>
        </w:rPr>
        <w:t xml:space="preserve"> </w:t>
      </w:r>
      <w:r w:rsidR="003C7CE9" w:rsidRPr="003C7CE9">
        <w:rPr>
          <w:bCs/>
          <w:position w:val="-1"/>
        </w:rPr>
        <w:t>1000 mg</w:t>
      </w:r>
      <w:r w:rsidRPr="003C7CE9">
        <w:rPr>
          <w:bCs/>
          <w:position w:val="-1"/>
        </w:rPr>
        <w:t>, overte si to u svojho lekára.</w:t>
      </w:r>
    </w:p>
    <w:p w:rsidR="00487E74" w:rsidRPr="003C7CE9" w:rsidRDefault="00487E74" w:rsidP="004635FA">
      <w:pPr>
        <w:widowControl w:val="0"/>
        <w:autoSpaceDE w:val="0"/>
        <w:autoSpaceDN w:val="0"/>
        <w:adjustRightInd w:val="0"/>
        <w:spacing w:line="240" w:lineRule="auto"/>
        <w:ind w:right="55"/>
        <w:rPr>
          <w:position w:val="-1"/>
        </w:rPr>
      </w:pPr>
      <w:r w:rsidRPr="003C7CE9">
        <w:rPr>
          <w:position w:val="-1"/>
        </w:rPr>
        <w:t xml:space="preserve"> </w:t>
      </w:r>
    </w:p>
    <w:p w:rsidR="00D229CA" w:rsidRPr="003C7CE9" w:rsidRDefault="00D229CA" w:rsidP="00D229CA">
      <w:pPr>
        <w:widowControl w:val="0"/>
        <w:autoSpaceDE w:val="0"/>
        <w:autoSpaceDN w:val="0"/>
        <w:adjustRightInd w:val="0"/>
        <w:spacing w:line="240" w:lineRule="auto"/>
        <w:ind w:right="40"/>
      </w:pPr>
      <w:r>
        <w:rPr>
          <w:u w:val="single"/>
        </w:rPr>
        <w:t xml:space="preserve">Dospelí a dospievajúci </w:t>
      </w:r>
      <w:r w:rsidR="00596DDD">
        <w:rPr>
          <w:u w:val="single"/>
        </w:rPr>
        <w:t xml:space="preserve">vo veku 16 rokov a viac </w:t>
      </w:r>
      <w:r>
        <w:rPr>
          <w:u w:val="single"/>
        </w:rPr>
        <w:t>s telesnou hmotnosťou vyššou ako</w:t>
      </w:r>
      <w:r w:rsidRPr="003C7CE9">
        <w:rPr>
          <w:spacing w:val="2"/>
          <w:u w:val="single"/>
        </w:rPr>
        <w:t xml:space="preserve"> </w:t>
      </w:r>
      <w:r w:rsidRPr="003C7CE9">
        <w:rPr>
          <w:u w:val="single"/>
        </w:rPr>
        <w:t>50 kg</w:t>
      </w:r>
    </w:p>
    <w:p w:rsidR="00D229CA" w:rsidRDefault="00D229CA" w:rsidP="00D229CA">
      <w:pPr>
        <w:widowControl w:val="0"/>
        <w:autoSpaceDE w:val="0"/>
        <w:autoSpaceDN w:val="0"/>
        <w:adjustRightInd w:val="0"/>
        <w:spacing w:line="240" w:lineRule="auto"/>
        <w:ind w:right="40"/>
      </w:pPr>
      <w:r w:rsidRPr="001D05E8">
        <w:t xml:space="preserve">Užite jednu tabletu </w:t>
      </w:r>
      <w:proofErr w:type="spellStart"/>
      <w:r w:rsidR="00596DDD">
        <w:t>Paracetamolu</w:t>
      </w:r>
      <w:proofErr w:type="spellEnd"/>
      <w:r w:rsidR="00596DDD">
        <w:t xml:space="preserve"> </w:t>
      </w:r>
      <w:proofErr w:type="spellStart"/>
      <w:r w:rsidR="00596DDD">
        <w:t>Cipla</w:t>
      </w:r>
      <w:proofErr w:type="spellEnd"/>
      <w:r w:rsidR="00596DDD">
        <w:t xml:space="preserve"> </w:t>
      </w:r>
      <w:r w:rsidRPr="001D05E8">
        <w:t>1000 mg</w:t>
      </w:r>
      <w:r w:rsidR="00596DDD">
        <w:t xml:space="preserve"> šumivé tablety</w:t>
      </w:r>
      <w:r w:rsidR="00596DDD" w:rsidRPr="001D05E8">
        <w:t xml:space="preserve"> </w:t>
      </w:r>
      <w:r w:rsidRPr="001D05E8">
        <w:t xml:space="preserve">každých </w:t>
      </w:r>
      <w:r w:rsidR="00596DDD">
        <w:t xml:space="preserve">6 </w:t>
      </w:r>
      <w:r w:rsidRPr="001D05E8">
        <w:t xml:space="preserve"> hodín</w:t>
      </w:r>
      <w:r>
        <w:t>, podľa potreby</w:t>
      </w:r>
      <w:r w:rsidRPr="001D05E8">
        <w:t xml:space="preserve"> až do maximálne 4 tabl</w:t>
      </w:r>
      <w:r>
        <w:t>i</w:t>
      </w:r>
      <w:r w:rsidRPr="001D05E8">
        <w:t>et (4000 mg</w:t>
      </w:r>
      <w:r w:rsidR="00596DDD">
        <w:t xml:space="preserve"> </w:t>
      </w:r>
      <w:proofErr w:type="spellStart"/>
      <w:r w:rsidR="00596DDD">
        <w:t>paracetamolu</w:t>
      </w:r>
      <w:proofErr w:type="spellEnd"/>
      <w:r w:rsidRPr="001D05E8">
        <w:t>) v priebehu 24 hodín.</w:t>
      </w:r>
    </w:p>
    <w:p w:rsidR="00D229CA" w:rsidRPr="003C7CE9" w:rsidRDefault="00D229CA" w:rsidP="00D229CA">
      <w:pPr>
        <w:widowControl w:val="0"/>
        <w:autoSpaceDE w:val="0"/>
        <w:autoSpaceDN w:val="0"/>
        <w:adjustRightInd w:val="0"/>
        <w:spacing w:line="240" w:lineRule="auto"/>
        <w:ind w:left="720" w:right="40"/>
      </w:pPr>
    </w:p>
    <w:p w:rsidR="00D229CA" w:rsidRPr="003C7CE9" w:rsidRDefault="00D229CA" w:rsidP="00D229CA">
      <w:pPr>
        <w:widowControl w:val="0"/>
        <w:autoSpaceDE w:val="0"/>
        <w:autoSpaceDN w:val="0"/>
        <w:adjustRightInd w:val="0"/>
        <w:spacing w:line="240" w:lineRule="auto"/>
        <w:ind w:right="40"/>
      </w:pPr>
      <w:proofErr w:type="spellStart"/>
      <w:r w:rsidRPr="003C7CE9">
        <w:t>Paracetamol</w:t>
      </w:r>
      <w:proofErr w:type="spellEnd"/>
      <w:r w:rsidRPr="003C7CE9">
        <w:t xml:space="preserve"> </w:t>
      </w:r>
      <w:proofErr w:type="spellStart"/>
      <w:r w:rsidRPr="003C7CE9">
        <w:t>Cipla</w:t>
      </w:r>
      <w:proofErr w:type="spellEnd"/>
      <w:r w:rsidRPr="003C7CE9">
        <w:t xml:space="preserve"> 1000 mg nie je vhodný pre:</w:t>
      </w:r>
    </w:p>
    <w:p w:rsidR="00D229CA" w:rsidRPr="003C7CE9" w:rsidRDefault="00D229CA" w:rsidP="00D229CA">
      <w:pPr>
        <w:widowControl w:val="0"/>
        <w:numPr>
          <w:ilvl w:val="0"/>
          <w:numId w:val="11"/>
        </w:numPr>
        <w:tabs>
          <w:tab w:val="clear" w:pos="567"/>
        </w:tabs>
        <w:autoSpaceDE w:val="0"/>
        <w:autoSpaceDN w:val="0"/>
        <w:adjustRightInd w:val="0"/>
        <w:spacing w:line="240" w:lineRule="auto"/>
        <w:ind w:left="360" w:right="40"/>
      </w:pPr>
      <w:r>
        <w:t>Deti  a dospievajúcich mladších ako 16 rokov</w:t>
      </w:r>
    </w:p>
    <w:p w:rsidR="00D229CA" w:rsidRPr="003C7CE9" w:rsidRDefault="00D229CA" w:rsidP="00D229CA">
      <w:pPr>
        <w:widowControl w:val="0"/>
        <w:numPr>
          <w:ilvl w:val="0"/>
          <w:numId w:val="11"/>
        </w:numPr>
        <w:tabs>
          <w:tab w:val="clear" w:pos="567"/>
        </w:tabs>
        <w:autoSpaceDE w:val="0"/>
        <w:autoSpaceDN w:val="0"/>
        <w:adjustRightInd w:val="0"/>
        <w:spacing w:line="240" w:lineRule="auto"/>
        <w:ind w:left="360" w:right="40"/>
      </w:pPr>
      <w:r>
        <w:t>Dospelých alebo dospievajúcich vo veku 16 – 18 rokov s telesnou hmotnosťou nižšou ako 50 kg.</w:t>
      </w:r>
    </w:p>
    <w:p w:rsidR="00D229CA" w:rsidRPr="003C7CE9" w:rsidRDefault="00D229CA" w:rsidP="00D229CA">
      <w:pPr>
        <w:widowControl w:val="0"/>
        <w:autoSpaceDE w:val="0"/>
        <w:autoSpaceDN w:val="0"/>
        <w:adjustRightInd w:val="0"/>
        <w:spacing w:line="240" w:lineRule="auto"/>
      </w:pPr>
    </w:p>
    <w:p w:rsidR="00D229CA" w:rsidRPr="003C7CE9" w:rsidRDefault="00D229CA" w:rsidP="00D229CA">
      <w:pPr>
        <w:widowControl w:val="0"/>
        <w:autoSpaceDE w:val="0"/>
        <w:autoSpaceDN w:val="0"/>
        <w:adjustRightInd w:val="0"/>
        <w:spacing w:line="240" w:lineRule="auto"/>
        <w:ind w:right="55"/>
      </w:pPr>
      <w:r w:rsidRPr="003C7CE9">
        <w:rPr>
          <w:szCs w:val="22"/>
        </w:rPr>
        <w:t>Ak bolesť pretrváva dlhšie ako 5 dní, horúčka trvá viac ako 3 dni, príznaky sa zhoršia alebo sa objavia iné príznaky, ukončite liečbu a poraďte sa s lekárom.</w:t>
      </w:r>
    </w:p>
    <w:p w:rsidR="00D229CA" w:rsidRPr="003C7CE9" w:rsidRDefault="00D229CA" w:rsidP="00D229CA">
      <w:pPr>
        <w:widowControl w:val="0"/>
        <w:autoSpaceDE w:val="0"/>
        <w:autoSpaceDN w:val="0"/>
        <w:adjustRightInd w:val="0"/>
        <w:spacing w:line="240" w:lineRule="auto"/>
        <w:ind w:right="55"/>
      </w:pPr>
    </w:p>
    <w:p w:rsidR="00D229CA" w:rsidRPr="003C7CE9" w:rsidRDefault="00D229CA" w:rsidP="00D229CA">
      <w:pPr>
        <w:widowControl w:val="0"/>
        <w:autoSpaceDE w:val="0"/>
        <w:autoSpaceDN w:val="0"/>
        <w:adjustRightInd w:val="0"/>
        <w:spacing w:line="240" w:lineRule="auto"/>
        <w:ind w:right="40"/>
      </w:pPr>
      <w:r w:rsidRPr="003C7CE9">
        <w:t xml:space="preserve">Neužívajte </w:t>
      </w:r>
      <w:proofErr w:type="spellStart"/>
      <w:r w:rsidRPr="003C7CE9">
        <w:t>Paracetamol</w:t>
      </w:r>
      <w:proofErr w:type="spellEnd"/>
      <w:r w:rsidRPr="003C7CE9">
        <w:t xml:space="preserve"> </w:t>
      </w:r>
      <w:proofErr w:type="spellStart"/>
      <w:r w:rsidRPr="003C7CE9">
        <w:t>Cipla</w:t>
      </w:r>
      <w:proofErr w:type="spellEnd"/>
      <w:r w:rsidRPr="003C7CE9">
        <w:t xml:space="preserve"> 1000 mg viac ako 10 dní bez toho, aby ste to nekonzultovali so svojím lekárom.</w:t>
      </w:r>
    </w:p>
    <w:p w:rsidR="00D229CA" w:rsidRPr="003C7CE9" w:rsidRDefault="00D229CA" w:rsidP="00D229CA">
      <w:pPr>
        <w:widowControl w:val="0"/>
        <w:autoSpaceDE w:val="0"/>
        <w:autoSpaceDN w:val="0"/>
        <w:adjustRightInd w:val="0"/>
        <w:spacing w:line="240" w:lineRule="auto"/>
        <w:ind w:right="55"/>
      </w:pPr>
    </w:p>
    <w:p w:rsidR="00D229CA" w:rsidRPr="003C7CE9" w:rsidRDefault="00D229CA" w:rsidP="00D229CA">
      <w:pPr>
        <w:widowControl w:val="0"/>
        <w:autoSpaceDE w:val="0"/>
        <w:autoSpaceDN w:val="0"/>
        <w:adjustRightInd w:val="0"/>
        <w:spacing w:line="240" w:lineRule="auto"/>
        <w:ind w:right="55"/>
      </w:pPr>
      <w:r w:rsidRPr="003C7CE9">
        <w:t>Ak ťažkosti pretrvávajú alebo sa zhoršili, musíte vyhľadať lekársku pomoc. Neprekračujte stanovenú dávku.</w:t>
      </w:r>
    </w:p>
    <w:p w:rsidR="00D229CA" w:rsidRPr="003C7CE9" w:rsidRDefault="00D229CA" w:rsidP="00D229CA">
      <w:pPr>
        <w:widowControl w:val="0"/>
        <w:autoSpaceDE w:val="0"/>
        <w:autoSpaceDN w:val="0"/>
        <w:adjustRightInd w:val="0"/>
        <w:spacing w:line="240" w:lineRule="auto"/>
        <w:ind w:right="55"/>
      </w:pPr>
    </w:p>
    <w:p w:rsidR="00D229CA" w:rsidRPr="003C7CE9" w:rsidRDefault="00D229CA" w:rsidP="00D229CA">
      <w:pPr>
        <w:widowControl w:val="0"/>
        <w:autoSpaceDE w:val="0"/>
        <w:autoSpaceDN w:val="0"/>
        <w:adjustRightInd w:val="0"/>
        <w:spacing w:line="240" w:lineRule="auto"/>
        <w:ind w:right="55"/>
        <w:rPr>
          <w:spacing w:val="-3"/>
        </w:rPr>
      </w:pPr>
      <w:proofErr w:type="spellStart"/>
      <w:r w:rsidRPr="003C7CE9">
        <w:t>Paracetamol</w:t>
      </w:r>
      <w:proofErr w:type="spellEnd"/>
      <w:r w:rsidRPr="003C7CE9">
        <w:rPr>
          <w:spacing w:val="-3"/>
        </w:rPr>
        <w:t xml:space="preserve"> </w:t>
      </w:r>
      <w:proofErr w:type="spellStart"/>
      <w:r w:rsidRPr="003C7CE9">
        <w:rPr>
          <w:spacing w:val="-3"/>
        </w:rPr>
        <w:t>Cipla</w:t>
      </w:r>
      <w:proofErr w:type="spellEnd"/>
      <w:r w:rsidRPr="003C7CE9">
        <w:rPr>
          <w:spacing w:val="-3"/>
        </w:rPr>
        <w:t xml:space="preserve"> 1000 mg sa môže užívať s</w:t>
      </w:r>
      <w:r w:rsidR="00E74AC7">
        <w:rPr>
          <w:spacing w:val="-3"/>
        </w:rPr>
        <w:t xml:space="preserve"> jedlom a nápojmi </w:t>
      </w:r>
      <w:r w:rsidRPr="003C7CE9">
        <w:rPr>
          <w:spacing w:val="-3"/>
        </w:rPr>
        <w:t>alebo bez jedla.</w:t>
      </w:r>
    </w:p>
    <w:p w:rsidR="00D229CA" w:rsidRPr="003C7CE9" w:rsidRDefault="00D229CA" w:rsidP="00D229CA">
      <w:pPr>
        <w:widowControl w:val="0"/>
        <w:autoSpaceDE w:val="0"/>
        <w:autoSpaceDN w:val="0"/>
        <w:adjustRightInd w:val="0"/>
        <w:spacing w:line="240" w:lineRule="auto"/>
        <w:ind w:right="55"/>
        <w:rPr>
          <w:spacing w:val="-3"/>
        </w:rPr>
      </w:pPr>
    </w:p>
    <w:p w:rsidR="00D229CA" w:rsidRPr="003C7CE9" w:rsidRDefault="00D229CA" w:rsidP="00D229CA">
      <w:pPr>
        <w:widowControl w:val="0"/>
        <w:autoSpaceDE w:val="0"/>
        <w:autoSpaceDN w:val="0"/>
        <w:adjustRightInd w:val="0"/>
        <w:spacing w:line="240" w:lineRule="auto"/>
        <w:ind w:right="40"/>
      </w:pPr>
      <w:r w:rsidRPr="003C7CE9">
        <w:rPr>
          <w:u w:val="single"/>
        </w:rPr>
        <w:t>Ťažkosti s obličkami:</w:t>
      </w:r>
    </w:p>
    <w:p w:rsidR="00D229CA" w:rsidRPr="003C7CE9" w:rsidRDefault="00D229CA" w:rsidP="00D229CA">
      <w:pPr>
        <w:widowControl w:val="0"/>
        <w:autoSpaceDE w:val="0"/>
        <w:autoSpaceDN w:val="0"/>
        <w:adjustRightInd w:val="0"/>
        <w:spacing w:line="240" w:lineRule="auto"/>
        <w:ind w:right="40"/>
      </w:pPr>
      <w:r w:rsidRPr="003C7CE9">
        <w:t xml:space="preserve">Stredné ťažkosti s obličkami: zvyčajná dávka je </w:t>
      </w:r>
      <w:r>
        <w:t>5</w:t>
      </w:r>
      <w:r w:rsidRPr="003C7CE9">
        <w:t>00 mg opakovaná každých 6 hodín</w:t>
      </w:r>
      <w:r w:rsidR="00E74AC7">
        <w:t xml:space="preserve"> podľa potreby</w:t>
      </w:r>
      <w:r w:rsidRPr="003C7CE9">
        <w:t>.</w:t>
      </w:r>
    </w:p>
    <w:p w:rsidR="00D229CA" w:rsidRPr="003C7CE9" w:rsidRDefault="00D229CA" w:rsidP="00D229CA">
      <w:pPr>
        <w:widowControl w:val="0"/>
        <w:autoSpaceDE w:val="0"/>
        <w:autoSpaceDN w:val="0"/>
        <w:adjustRightInd w:val="0"/>
        <w:spacing w:line="240" w:lineRule="auto"/>
        <w:ind w:left="720" w:right="40"/>
      </w:pPr>
    </w:p>
    <w:p w:rsidR="00D229CA" w:rsidRPr="003C7CE9" w:rsidRDefault="00D229CA" w:rsidP="00D229CA">
      <w:pPr>
        <w:widowControl w:val="0"/>
        <w:autoSpaceDE w:val="0"/>
        <w:autoSpaceDN w:val="0"/>
        <w:adjustRightInd w:val="0"/>
        <w:spacing w:line="240" w:lineRule="auto"/>
        <w:ind w:right="40"/>
      </w:pPr>
      <w:r w:rsidRPr="003C7CE9">
        <w:rPr>
          <w:spacing w:val="-3"/>
        </w:rPr>
        <w:t>Závažné ťažkosti s obličkami</w:t>
      </w:r>
      <w:r w:rsidRPr="003C7CE9">
        <w:t xml:space="preserve">: zvyčajná dávka je </w:t>
      </w:r>
      <w:r>
        <w:t>5</w:t>
      </w:r>
      <w:r w:rsidRPr="003C7CE9">
        <w:t>00 mg opakovaná každých 8 hodín</w:t>
      </w:r>
      <w:r w:rsidR="00E74AC7">
        <w:t xml:space="preserve"> podľa potreby</w:t>
      </w:r>
      <w:r w:rsidRPr="003C7CE9">
        <w:t>.</w:t>
      </w:r>
    </w:p>
    <w:p w:rsidR="00D229CA" w:rsidRPr="003C7CE9" w:rsidRDefault="00D229CA" w:rsidP="00D229CA">
      <w:pPr>
        <w:widowControl w:val="0"/>
        <w:autoSpaceDE w:val="0"/>
        <w:autoSpaceDN w:val="0"/>
        <w:adjustRightInd w:val="0"/>
        <w:spacing w:line="240" w:lineRule="auto"/>
        <w:ind w:left="720" w:right="40"/>
      </w:pPr>
    </w:p>
    <w:p w:rsidR="00D229CA" w:rsidRPr="003C7CE9" w:rsidRDefault="00D229CA" w:rsidP="00D229CA">
      <w:pPr>
        <w:widowControl w:val="0"/>
        <w:autoSpaceDE w:val="0"/>
        <w:autoSpaceDN w:val="0"/>
        <w:adjustRightInd w:val="0"/>
        <w:spacing w:line="240" w:lineRule="auto"/>
        <w:ind w:right="40"/>
      </w:pPr>
      <w:r w:rsidRPr="003C7CE9">
        <w:rPr>
          <w:spacing w:val="-3"/>
          <w:position w:val="-1"/>
          <w:u w:val="single"/>
        </w:rPr>
        <w:t>Ťažkosti s pečeňou:</w:t>
      </w:r>
    </w:p>
    <w:p w:rsidR="00D229CA" w:rsidRPr="003C7CE9" w:rsidRDefault="00D229CA" w:rsidP="00D229CA">
      <w:pPr>
        <w:widowControl w:val="0"/>
        <w:autoSpaceDE w:val="0"/>
        <w:autoSpaceDN w:val="0"/>
        <w:adjustRightInd w:val="0"/>
        <w:spacing w:line="240" w:lineRule="auto"/>
        <w:ind w:right="55"/>
        <w:rPr>
          <w:spacing w:val="-3"/>
          <w:position w:val="-1"/>
        </w:rPr>
      </w:pPr>
      <w:r w:rsidRPr="003C7CE9">
        <w:rPr>
          <w:spacing w:val="-3"/>
          <w:position w:val="-1"/>
        </w:rPr>
        <w:t>V prípade ťažkostí s vašou pečeňou sa poraďte so svojím lekárom. Váš lekár môže rozhodnúť o znížení dávky.</w:t>
      </w:r>
    </w:p>
    <w:p w:rsidR="00D229CA" w:rsidRDefault="00D229CA" w:rsidP="00D229CA">
      <w:pPr>
        <w:widowControl w:val="0"/>
        <w:autoSpaceDE w:val="0"/>
        <w:autoSpaceDN w:val="0"/>
        <w:adjustRightInd w:val="0"/>
        <w:spacing w:line="240" w:lineRule="auto"/>
        <w:ind w:right="40"/>
        <w:rPr>
          <w:spacing w:val="-3"/>
          <w:position w:val="-1"/>
        </w:rPr>
      </w:pPr>
    </w:p>
    <w:p w:rsidR="00D229CA" w:rsidRPr="003C7CE9" w:rsidRDefault="00D229CA" w:rsidP="00D229CA">
      <w:pPr>
        <w:widowControl w:val="0"/>
        <w:autoSpaceDE w:val="0"/>
        <w:autoSpaceDN w:val="0"/>
        <w:adjustRightInd w:val="0"/>
        <w:spacing w:line="240" w:lineRule="auto"/>
        <w:ind w:right="40"/>
        <w:rPr>
          <w:spacing w:val="-3"/>
          <w:position w:val="-1"/>
        </w:rPr>
      </w:pPr>
      <w:r w:rsidRPr="003C7CE9">
        <w:rPr>
          <w:spacing w:val="-3"/>
          <w:position w:val="-1"/>
        </w:rPr>
        <w:t>U chronických alkoholikov sa nesmie prekročiť dávka 2 000 mg/deň.</w:t>
      </w:r>
    </w:p>
    <w:p w:rsidR="00D229CA" w:rsidRDefault="00D229CA" w:rsidP="00D229CA">
      <w:pPr>
        <w:widowControl w:val="0"/>
        <w:autoSpaceDE w:val="0"/>
        <w:autoSpaceDN w:val="0"/>
        <w:adjustRightInd w:val="0"/>
        <w:spacing w:line="240" w:lineRule="auto"/>
        <w:ind w:right="40"/>
        <w:rPr>
          <w:spacing w:val="-3"/>
          <w:position w:val="-1"/>
        </w:rPr>
      </w:pPr>
    </w:p>
    <w:p w:rsidR="00D229CA" w:rsidRDefault="00D229CA" w:rsidP="00D229CA">
      <w:pPr>
        <w:widowControl w:val="0"/>
        <w:autoSpaceDE w:val="0"/>
        <w:autoSpaceDN w:val="0"/>
        <w:adjustRightInd w:val="0"/>
        <w:spacing w:line="240" w:lineRule="auto"/>
        <w:ind w:right="40"/>
      </w:pPr>
      <w:r>
        <w:rPr>
          <w:spacing w:val="-3"/>
          <w:position w:val="-1"/>
        </w:rPr>
        <w:t xml:space="preserve">Nedeľte 1000 mg tabletu na dve rovnaké polovice, aby ste získali nižšiu dávku. Tablety </w:t>
      </w:r>
      <w:proofErr w:type="spellStart"/>
      <w:r>
        <w:rPr>
          <w:spacing w:val="-3"/>
          <w:position w:val="-1"/>
        </w:rPr>
        <w:t>paracetamolu</w:t>
      </w:r>
      <w:proofErr w:type="spellEnd"/>
      <w:r>
        <w:rPr>
          <w:spacing w:val="-3"/>
          <w:position w:val="-1"/>
        </w:rPr>
        <w:t xml:space="preserve"> v nižších silách sú dostupné na trhu.</w:t>
      </w:r>
    </w:p>
    <w:p w:rsidR="00D229CA" w:rsidRPr="003C7CE9" w:rsidRDefault="00D229CA" w:rsidP="00D229CA">
      <w:pPr>
        <w:widowControl w:val="0"/>
        <w:autoSpaceDE w:val="0"/>
        <w:autoSpaceDN w:val="0"/>
        <w:adjustRightInd w:val="0"/>
        <w:spacing w:line="240" w:lineRule="auto"/>
        <w:ind w:right="40"/>
        <w:rPr>
          <w:spacing w:val="-3"/>
          <w:position w:val="-1"/>
        </w:rPr>
      </w:pPr>
    </w:p>
    <w:p w:rsidR="00D229CA" w:rsidRPr="003C7CE9" w:rsidRDefault="00D229CA" w:rsidP="00D229CA">
      <w:pPr>
        <w:widowControl w:val="0"/>
        <w:autoSpaceDE w:val="0"/>
        <w:autoSpaceDN w:val="0"/>
        <w:adjustRightInd w:val="0"/>
        <w:spacing w:line="240" w:lineRule="auto"/>
        <w:ind w:right="40"/>
        <w:rPr>
          <w:spacing w:val="-3"/>
          <w:position w:val="-1"/>
        </w:rPr>
      </w:pPr>
      <w:r w:rsidRPr="003C7CE9">
        <w:rPr>
          <w:b/>
          <w:bCs/>
        </w:rPr>
        <w:t>Neprekračujte stanovenú dávku</w:t>
      </w:r>
      <w:r>
        <w:rPr>
          <w:b/>
          <w:bCs/>
        </w:rPr>
        <w:t>.</w:t>
      </w:r>
      <w:r w:rsidRPr="003C7CE9">
        <w:rPr>
          <w:b/>
          <w:bCs/>
        </w:rPr>
        <w:t xml:space="preserve"> Nepodávajte dospievajúcim mladším ako 1</w:t>
      </w:r>
      <w:r>
        <w:rPr>
          <w:b/>
          <w:bCs/>
        </w:rPr>
        <w:t>6</w:t>
      </w:r>
      <w:r w:rsidRPr="003C7CE9">
        <w:rPr>
          <w:b/>
          <w:bCs/>
        </w:rPr>
        <w:t xml:space="preserve"> rokov.</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Ak užijete viac </w:t>
      </w:r>
      <w:proofErr w:type="spellStart"/>
      <w:r w:rsidR="00487E74" w:rsidRPr="003C7CE9">
        <w:rPr>
          <w:b/>
          <w:color w:val="000000"/>
          <w:szCs w:val="22"/>
        </w:rPr>
        <w:t>Paracetamolu</w:t>
      </w:r>
      <w:proofErr w:type="spellEnd"/>
      <w:r w:rsidR="00487E74" w:rsidRPr="003C7CE9">
        <w:rPr>
          <w:b/>
          <w:color w:val="000000"/>
          <w:szCs w:val="22"/>
        </w:rPr>
        <w:t xml:space="preserve"> </w:t>
      </w:r>
      <w:proofErr w:type="spellStart"/>
      <w:r w:rsidR="00487E74" w:rsidRPr="003C7CE9">
        <w:rPr>
          <w:b/>
          <w:color w:val="000000"/>
          <w:szCs w:val="22"/>
        </w:rPr>
        <w:t>Cipla</w:t>
      </w:r>
      <w:proofErr w:type="spellEnd"/>
      <w:r w:rsidR="00487E74" w:rsidRPr="003C7CE9">
        <w:rPr>
          <w:b/>
          <w:color w:val="000000"/>
          <w:szCs w:val="22"/>
        </w:rPr>
        <w:t xml:space="preserve"> </w:t>
      </w:r>
      <w:r w:rsidR="003C7CE9" w:rsidRPr="003C7CE9">
        <w:rPr>
          <w:b/>
          <w:color w:val="000000"/>
          <w:szCs w:val="22"/>
        </w:rPr>
        <w:t>1000 mg</w:t>
      </w:r>
      <w:r w:rsidRPr="003C7CE9">
        <w:rPr>
          <w:b/>
          <w:color w:val="000000"/>
          <w:szCs w:val="22"/>
        </w:rPr>
        <w:t>, ako máte</w:t>
      </w:r>
    </w:p>
    <w:p w:rsidR="00487E74" w:rsidRPr="003C7CE9" w:rsidRDefault="004635FA" w:rsidP="004635FA">
      <w:pPr>
        <w:widowControl w:val="0"/>
        <w:autoSpaceDE w:val="0"/>
        <w:autoSpaceDN w:val="0"/>
        <w:adjustRightInd w:val="0"/>
        <w:spacing w:line="240" w:lineRule="auto"/>
        <w:ind w:right="40"/>
      </w:pPr>
      <w:r w:rsidRPr="003C7CE9">
        <w:rPr>
          <w:spacing w:val="3"/>
        </w:rPr>
        <w:t xml:space="preserve">Príznaky predávkovania </w:t>
      </w:r>
      <w:proofErr w:type="spellStart"/>
      <w:r w:rsidRPr="003C7CE9">
        <w:rPr>
          <w:spacing w:val="3"/>
        </w:rPr>
        <w:t>paracetamolom</w:t>
      </w:r>
      <w:proofErr w:type="spellEnd"/>
      <w:r w:rsidRPr="003C7CE9">
        <w:rPr>
          <w:spacing w:val="3"/>
        </w:rPr>
        <w:t xml:space="preserve"> počas prvých 24 hodín môžu zahŕňať bledosť, nevoľnosť (pocit na vracanie), vracanie, nechutenstvo a bolesť žalúdka. Okamžite oznámte svojmu lekárovi ak ste užili viac tohto lieku</w:t>
      </w:r>
      <w:r w:rsidR="00D229CA">
        <w:rPr>
          <w:spacing w:val="3"/>
        </w:rPr>
        <w:t>,</w:t>
      </w:r>
      <w:r w:rsidR="00DC5A54" w:rsidRPr="003C7CE9">
        <w:rPr>
          <w:spacing w:val="3"/>
        </w:rPr>
        <w:t xml:space="preserve"> aj keď sa cítite dobre. To je preto, že priveľa </w:t>
      </w:r>
      <w:proofErr w:type="spellStart"/>
      <w:r w:rsidR="00DC5A54" w:rsidRPr="003C7CE9">
        <w:rPr>
          <w:spacing w:val="3"/>
        </w:rPr>
        <w:t>paracetamolu</w:t>
      </w:r>
      <w:proofErr w:type="spellEnd"/>
      <w:r w:rsidR="00DC5A54" w:rsidRPr="003C7CE9">
        <w:rPr>
          <w:spacing w:val="3"/>
        </w:rPr>
        <w:t xml:space="preserve"> môže spôsobiť oneskorené </w:t>
      </w:r>
      <w:r w:rsidR="00DC5A54" w:rsidRPr="003C7CE9">
        <w:rPr>
          <w:spacing w:val="3"/>
        </w:rPr>
        <w:lastRenderedPageBreak/>
        <w:t>závažné poškodenie pečene.</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Ak zabudnete </w:t>
      </w:r>
      <w:proofErr w:type="spellStart"/>
      <w:r w:rsidR="00487E74" w:rsidRPr="003C7CE9">
        <w:rPr>
          <w:b/>
          <w:color w:val="000000"/>
          <w:szCs w:val="22"/>
        </w:rPr>
        <w:t>Paraceta</w:t>
      </w:r>
      <w:r w:rsidR="00D229CA">
        <w:rPr>
          <w:b/>
          <w:color w:val="000000"/>
          <w:szCs w:val="22"/>
        </w:rPr>
        <w:t>m</w:t>
      </w:r>
      <w:r w:rsidR="00487E74" w:rsidRPr="003C7CE9">
        <w:rPr>
          <w:b/>
          <w:color w:val="000000"/>
          <w:szCs w:val="22"/>
        </w:rPr>
        <w:t>ol</w:t>
      </w:r>
      <w:proofErr w:type="spellEnd"/>
      <w:r w:rsidR="00487E74" w:rsidRPr="003C7CE9">
        <w:rPr>
          <w:b/>
          <w:color w:val="000000"/>
          <w:szCs w:val="22"/>
        </w:rPr>
        <w:t xml:space="preserve"> </w:t>
      </w:r>
      <w:proofErr w:type="spellStart"/>
      <w:r w:rsidR="00487E74" w:rsidRPr="003C7CE9">
        <w:rPr>
          <w:b/>
          <w:color w:val="000000"/>
          <w:szCs w:val="22"/>
        </w:rPr>
        <w:t>Cipla</w:t>
      </w:r>
      <w:proofErr w:type="spellEnd"/>
      <w:r w:rsidR="00487E74" w:rsidRPr="003C7CE9">
        <w:rPr>
          <w:b/>
          <w:color w:val="000000"/>
          <w:szCs w:val="22"/>
        </w:rPr>
        <w:t xml:space="preserve"> </w:t>
      </w:r>
      <w:r w:rsidR="003C7CE9" w:rsidRPr="003C7CE9">
        <w:rPr>
          <w:b/>
          <w:color w:val="000000"/>
          <w:szCs w:val="22"/>
        </w:rPr>
        <w:t>1000 mg</w:t>
      </w:r>
    </w:p>
    <w:p w:rsidR="00487E74" w:rsidRPr="003C7CE9" w:rsidRDefault="00DA3941" w:rsidP="004635FA">
      <w:pPr>
        <w:widowControl w:val="0"/>
        <w:autoSpaceDE w:val="0"/>
        <w:autoSpaceDN w:val="0"/>
        <w:adjustRightInd w:val="0"/>
        <w:spacing w:line="240" w:lineRule="auto"/>
        <w:ind w:right="55"/>
      </w:pPr>
      <w:r w:rsidRPr="003C7CE9">
        <w:rPr>
          <w:spacing w:val="-3"/>
        </w:rPr>
        <w:t>Ak zabudnete užiť dávku, užite ďalšiu dávku ihneď ako si spomeniete, okrem prípadu, že už je takmer čas na užitie nasledujúcej dávky. Nezabudnite nechať minimálne štvorhodinový odstup medzi dávkami. Nikdy neužívajte dvojnásobnú dávku, aby ste nahradili vynechanú dávku.</w:t>
      </w:r>
    </w:p>
    <w:p w:rsidR="00EF4F13" w:rsidRPr="003C7CE9" w:rsidRDefault="00EF4F13" w:rsidP="004635FA">
      <w:pPr>
        <w:pStyle w:val="Zkladntext"/>
        <w:rPr>
          <w:i w:val="0"/>
          <w:color w:val="000000"/>
          <w:sz w:val="22"/>
          <w:szCs w:val="22"/>
        </w:rPr>
      </w:pPr>
    </w:p>
    <w:p w:rsidR="00EF4F13" w:rsidRPr="003C7CE9" w:rsidRDefault="00EF4F13" w:rsidP="004635FA">
      <w:pPr>
        <w:pStyle w:val="Zkladntext"/>
        <w:rPr>
          <w:i w:val="0"/>
          <w:color w:val="000000"/>
          <w:sz w:val="22"/>
          <w:szCs w:val="22"/>
        </w:rPr>
      </w:pPr>
      <w:r w:rsidRPr="003C7CE9">
        <w:rPr>
          <w:i w:val="0"/>
          <w:color w:val="000000"/>
          <w:sz w:val="22"/>
          <w:szCs w:val="22"/>
        </w:rPr>
        <w:t>Ak máte akékoľvek ďalšie otázky týkajúce sa použitia tohto lieku, opýtajte sa svojho lekára alebo lekárnika.</w:t>
      </w:r>
    </w:p>
    <w:p w:rsidR="00EF4F13" w:rsidRPr="003C7CE9" w:rsidRDefault="00EF4F13" w:rsidP="004635FA">
      <w:pPr>
        <w:pStyle w:val="Zkladntext"/>
        <w:rPr>
          <w:b/>
          <w:i w:val="0"/>
          <w:color w:val="000000"/>
          <w:sz w:val="22"/>
          <w:szCs w:val="22"/>
        </w:rPr>
      </w:pPr>
    </w:p>
    <w:p w:rsidR="00EF4F13" w:rsidRPr="003C7CE9" w:rsidRDefault="00EF4F13" w:rsidP="004635FA">
      <w:pPr>
        <w:pStyle w:val="Zkladntext"/>
        <w:rPr>
          <w:b/>
          <w:i w:val="0"/>
          <w:color w:val="000000"/>
          <w:spacing w:val="2"/>
          <w:sz w:val="22"/>
          <w:szCs w:val="22"/>
        </w:rPr>
      </w:pPr>
    </w:p>
    <w:p w:rsidR="00EF4F13" w:rsidRPr="003C7CE9" w:rsidRDefault="00EF4F13" w:rsidP="004635FA">
      <w:pPr>
        <w:pStyle w:val="Zkladntext"/>
        <w:numPr>
          <w:ilvl w:val="0"/>
          <w:numId w:val="5"/>
        </w:numPr>
        <w:ind w:left="567" w:hanging="567"/>
        <w:rPr>
          <w:b/>
          <w:i w:val="0"/>
          <w:color w:val="000000"/>
          <w:sz w:val="22"/>
          <w:szCs w:val="22"/>
        </w:rPr>
      </w:pPr>
      <w:r w:rsidRPr="003C7CE9">
        <w:rPr>
          <w:b/>
          <w:i w:val="0"/>
          <w:color w:val="000000"/>
          <w:spacing w:val="2"/>
          <w:sz w:val="22"/>
          <w:szCs w:val="22"/>
        </w:rPr>
        <w:t>Možné vedľajšie účinky</w:t>
      </w:r>
    </w:p>
    <w:p w:rsidR="00EF4F13" w:rsidRPr="003C7CE9" w:rsidRDefault="00EF4F13" w:rsidP="004635FA">
      <w:pPr>
        <w:spacing w:line="240" w:lineRule="auto"/>
        <w:rPr>
          <w:color w:val="000000"/>
          <w:spacing w:val="2"/>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Tak ako všetky lieky, aj tento liek môže spôsobovať vedľajšie účinky, hoci sa neprejavia u každého.</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0E4135" w:rsidRPr="003C7CE9" w:rsidRDefault="00D80EFF" w:rsidP="004635FA">
      <w:pPr>
        <w:widowControl w:val="0"/>
        <w:autoSpaceDE w:val="0"/>
        <w:autoSpaceDN w:val="0"/>
        <w:adjustRightInd w:val="0"/>
        <w:spacing w:line="240" w:lineRule="auto"/>
        <w:ind w:right="40"/>
        <w:rPr>
          <w:color w:val="000000"/>
        </w:rPr>
      </w:pPr>
      <w:r w:rsidRPr="003C7CE9">
        <w:rPr>
          <w:b/>
          <w:bCs/>
          <w:color w:val="000000"/>
        </w:rPr>
        <w:t xml:space="preserve">Musíte prestať užívať </w:t>
      </w:r>
      <w:proofErr w:type="spellStart"/>
      <w:r w:rsidRPr="003C7CE9">
        <w:rPr>
          <w:b/>
          <w:bCs/>
          <w:color w:val="000000"/>
        </w:rPr>
        <w:t>Paracetamol</w:t>
      </w:r>
      <w:proofErr w:type="spellEnd"/>
      <w:r w:rsidRPr="003C7CE9">
        <w:rPr>
          <w:b/>
          <w:bCs/>
          <w:color w:val="000000"/>
        </w:rPr>
        <w:t xml:space="preserve"> </w:t>
      </w:r>
      <w:proofErr w:type="spellStart"/>
      <w:r w:rsidRPr="003C7CE9">
        <w:rPr>
          <w:b/>
          <w:bCs/>
          <w:color w:val="000000"/>
        </w:rPr>
        <w:t>Cipla</w:t>
      </w:r>
      <w:proofErr w:type="spellEnd"/>
      <w:r w:rsidRPr="003C7CE9">
        <w:rPr>
          <w:b/>
          <w:bCs/>
          <w:color w:val="000000"/>
        </w:rPr>
        <w:t xml:space="preserve"> </w:t>
      </w:r>
      <w:r w:rsidR="003C7CE9" w:rsidRPr="003C7CE9">
        <w:rPr>
          <w:b/>
          <w:bCs/>
          <w:color w:val="000000"/>
        </w:rPr>
        <w:t>1000 mg</w:t>
      </w:r>
      <w:r w:rsidRPr="003C7CE9">
        <w:rPr>
          <w:b/>
          <w:bCs/>
          <w:color w:val="000000"/>
        </w:rPr>
        <w:t xml:space="preserve"> a okamžite navštíviť lekára</w:t>
      </w:r>
      <w:r w:rsidR="00CF623C">
        <w:rPr>
          <w:b/>
          <w:bCs/>
          <w:color w:val="000000"/>
        </w:rPr>
        <w:t>,</w:t>
      </w:r>
      <w:r w:rsidRPr="003C7CE9">
        <w:rPr>
          <w:b/>
          <w:bCs/>
          <w:color w:val="000000"/>
        </w:rPr>
        <w:t xml:space="preserve"> ak zaznamenáte príznaky ako je opuch tváre, jazyka alebo hrdla, ťažkosti s prehĺtaním, červený a svrbiaci opuch na koži a ťažkosti s dýchaním.</w:t>
      </w:r>
    </w:p>
    <w:p w:rsidR="000E4135" w:rsidRPr="003C7CE9" w:rsidRDefault="000E4135" w:rsidP="004635FA">
      <w:pPr>
        <w:widowControl w:val="0"/>
        <w:autoSpaceDE w:val="0"/>
        <w:autoSpaceDN w:val="0"/>
        <w:adjustRightInd w:val="0"/>
        <w:spacing w:line="240" w:lineRule="auto"/>
        <w:ind w:left="720" w:right="40"/>
        <w:rPr>
          <w:color w:val="000000"/>
        </w:rPr>
      </w:pPr>
    </w:p>
    <w:p w:rsidR="00CF623C" w:rsidRPr="00B6088C" w:rsidRDefault="00CF623C" w:rsidP="00CF623C">
      <w:pPr>
        <w:widowControl w:val="0"/>
        <w:autoSpaceDE w:val="0"/>
        <w:autoSpaceDN w:val="0"/>
        <w:adjustRightInd w:val="0"/>
        <w:spacing w:line="240" w:lineRule="auto"/>
        <w:ind w:right="40"/>
        <w:rPr>
          <w:color w:val="000000"/>
        </w:rPr>
      </w:pPr>
      <w:r w:rsidRPr="00B6088C">
        <w:rPr>
          <w:b/>
          <w:bCs/>
          <w:color w:val="000000"/>
        </w:rPr>
        <w:t>Zriedkavé</w:t>
      </w:r>
      <w:r w:rsidRPr="00B6088C">
        <w:rPr>
          <w:b/>
          <w:bCs/>
          <w:color w:val="000000"/>
          <w:spacing w:val="-1"/>
        </w:rPr>
        <w:t xml:space="preserve"> (</w:t>
      </w:r>
      <w:r w:rsidRPr="00B6088C">
        <w:rPr>
          <w:b/>
          <w:bCs/>
          <w:color w:val="000000"/>
        </w:rPr>
        <w:t>ovplyvňujú menej ako</w:t>
      </w:r>
      <w:r w:rsidRPr="00B6088C">
        <w:rPr>
          <w:b/>
          <w:bCs/>
          <w:color w:val="000000"/>
          <w:spacing w:val="1"/>
        </w:rPr>
        <w:t xml:space="preserve"> </w:t>
      </w:r>
      <w:r w:rsidRPr="00B6088C">
        <w:rPr>
          <w:b/>
          <w:bCs/>
          <w:color w:val="000000"/>
        </w:rPr>
        <w:t>1 z</w:t>
      </w:r>
      <w:r w:rsidRPr="00B6088C">
        <w:rPr>
          <w:b/>
          <w:bCs/>
          <w:color w:val="000000"/>
          <w:spacing w:val="1"/>
        </w:rPr>
        <w:t xml:space="preserve"> </w:t>
      </w:r>
      <w:r w:rsidRPr="00B6088C">
        <w:rPr>
          <w:b/>
          <w:bCs/>
          <w:color w:val="000000"/>
        </w:rPr>
        <w:t xml:space="preserve">1 000 </w:t>
      </w:r>
      <w:r w:rsidRPr="00B6088C">
        <w:rPr>
          <w:b/>
          <w:bCs/>
          <w:color w:val="000000"/>
          <w:spacing w:val="1"/>
        </w:rPr>
        <w:t>p</w:t>
      </w:r>
      <w:r w:rsidRPr="00B6088C">
        <w:rPr>
          <w:b/>
          <w:bCs/>
          <w:color w:val="000000"/>
        </w:rPr>
        <w:t>a</w:t>
      </w:r>
      <w:r w:rsidRPr="00B6088C">
        <w:rPr>
          <w:b/>
          <w:bCs/>
          <w:color w:val="000000"/>
          <w:spacing w:val="-1"/>
        </w:rPr>
        <w:t>c</w:t>
      </w:r>
      <w:r w:rsidRPr="00B6088C">
        <w:rPr>
          <w:b/>
          <w:bCs/>
          <w:color w:val="000000"/>
        </w:rPr>
        <w:t>ien</w:t>
      </w:r>
      <w:r w:rsidRPr="00B6088C">
        <w:rPr>
          <w:b/>
          <w:bCs/>
          <w:color w:val="000000"/>
          <w:spacing w:val="2"/>
        </w:rPr>
        <w:t>t</w:t>
      </w:r>
      <w:r w:rsidRPr="00B6088C">
        <w:rPr>
          <w:b/>
          <w:bCs/>
          <w:color w:val="000000"/>
        </w:rPr>
        <w:t>ov):</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Ťažkosti s krvácaním alebo so zrážaním krvi (poruchy krvných doštičiek), znížená tvorba buniek, závažný pokles bielych krviniek, ktorý môže viesť k vzniku závažných infekcií (</w:t>
      </w:r>
      <w:proofErr w:type="spellStart"/>
      <w:r w:rsidRPr="00B6088C">
        <w:rPr>
          <w:spacing w:val="-3"/>
        </w:rPr>
        <w:t>agranulocytóza</w:t>
      </w:r>
      <w:proofErr w:type="spellEnd"/>
      <w:r w:rsidRPr="00B6088C">
        <w:rPr>
          <w:spacing w:val="-3"/>
        </w:rPr>
        <w:t>), časté infekcie kvôli zlej funkcii bielych krviniek alebo poklesu počtu bielych krviniek (</w:t>
      </w:r>
      <w:proofErr w:type="spellStart"/>
      <w:r w:rsidRPr="00B6088C">
        <w:rPr>
          <w:spacing w:val="-3"/>
        </w:rPr>
        <w:t>leukopénia</w:t>
      </w:r>
      <w:proofErr w:type="spellEnd"/>
      <w:r w:rsidRPr="00B6088C">
        <w:rPr>
          <w:spacing w:val="-3"/>
        </w:rPr>
        <w:t>), znížený počet krvných doštičiek, ktorý zvyšuje riziko krvácania alebo podliatin (</w:t>
      </w:r>
      <w:proofErr w:type="spellStart"/>
      <w:r w:rsidRPr="00B6088C">
        <w:rPr>
          <w:spacing w:val="-3"/>
        </w:rPr>
        <w:t>trombocytopénia</w:t>
      </w:r>
      <w:proofErr w:type="spellEnd"/>
      <w:r w:rsidRPr="00B6088C">
        <w:rPr>
          <w:spacing w:val="-3"/>
        </w:rPr>
        <w:t>)</w:t>
      </w:r>
      <w:ins w:id="0" w:author="Palkóciová, Eva" w:date="2015-12-04T10:32:00Z">
        <w:r w:rsidR="00BD4B32">
          <w:rPr>
            <w:spacing w:val="-3"/>
          </w:rPr>
          <w:t>,</w:t>
        </w:r>
      </w:ins>
      <w:bookmarkStart w:id="1" w:name="_GoBack"/>
      <w:bookmarkEnd w:id="1"/>
      <w:r w:rsidRPr="00B6088C">
        <w:rPr>
          <w:spacing w:val="-3"/>
        </w:rPr>
        <w:t xml:space="preserve"> nezvyčajný rozpad červených krviniek, ktorý môže spôsobiť slabosť alebo bledosť kože (</w:t>
      </w:r>
      <w:proofErr w:type="spellStart"/>
      <w:r w:rsidRPr="00B6088C">
        <w:rPr>
          <w:spacing w:val="-3"/>
        </w:rPr>
        <w:t>h</w:t>
      </w:r>
      <w:r w:rsidRPr="000A17A4">
        <w:rPr>
          <w:spacing w:val="-3"/>
        </w:rPr>
        <w:t>emolytická</w:t>
      </w:r>
      <w:proofErr w:type="spellEnd"/>
      <w:r w:rsidRPr="000A17A4">
        <w:rPr>
          <w:spacing w:val="-3"/>
        </w:rPr>
        <w:t xml:space="preserve"> anémia</w:t>
      </w:r>
      <w:r w:rsidRPr="00B6088C">
        <w:rPr>
          <w:spacing w:val="-3"/>
        </w:rPr>
        <w:t>), pokles množstva krviniek v krvi (</w:t>
      </w:r>
      <w:proofErr w:type="spellStart"/>
      <w:r w:rsidRPr="00B6088C">
        <w:rPr>
          <w:spacing w:val="-3"/>
        </w:rPr>
        <w:t>pancytopénia</w:t>
      </w:r>
      <w:proofErr w:type="spellEnd"/>
      <w:r w:rsidRPr="00B6088C">
        <w:rPr>
          <w:spacing w:val="-3"/>
        </w:rPr>
        <w:t xml:space="preserve">), znížený počet </w:t>
      </w:r>
      <w:proofErr w:type="spellStart"/>
      <w:r w:rsidRPr="00B6088C">
        <w:rPr>
          <w:spacing w:val="-3"/>
        </w:rPr>
        <w:t>neutrofilov</w:t>
      </w:r>
      <w:proofErr w:type="spellEnd"/>
      <w:r w:rsidRPr="00B6088C">
        <w:rPr>
          <w:spacing w:val="-3"/>
        </w:rPr>
        <w:t xml:space="preserve"> v krvi (</w:t>
      </w:r>
      <w:proofErr w:type="spellStart"/>
      <w:r w:rsidRPr="00B6088C">
        <w:rPr>
          <w:spacing w:val="-3"/>
        </w:rPr>
        <w:t>neutropénia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Alergie (okrem opuchu tváre, úst, rúk)</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Depresia, zmätenosť, vnímanie nereálnych vecí</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Tras, bolesť hlavy</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Nezvyčajné videnie</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Nezvyčajné zadržiavanie tekutín pod kožou (opuch)</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Bolesť brucha, hnačka, </w:t>
      </w:r>
      <w:proofErr w:type="spellStart"/>
      <w:r w:rsidRPr="00B6088C">
        <w:rPr>
          <w:spacing w:val="-3"/>
        </w:rPr>
        <w:t>nauzea</w:t>
      </w:r>
      <w:proofErr w:type="spellEnd"/>
      <w:r w:rsidRPr="00B6088C">
        <w:rPr>
          <w:spacing w:val="-3"/>
        </w:rPr>
        <w:t xml:space="preserve"> (pocit na vracanie), vracanie, krvácanie (</w:t>
      </w:r>
      <w:proofErr w:type="spellStart"/>
      <w:r w:rsidRPr="00B6088C">
        <w:rPr>
          <w:spacing w:val="-3"/>
        </w:rPr>
        <w:t>hemorágia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Nezvyčajná funkcia pečene, zlyhanie pečene, rozpad pečeňových buniek (</w:t>
      </w:r>
      <w:proofErr w:type="spellStart"/>
      <w:r w:rsidRPr="00B6088C">
        <w:rPr>
          <w:spacing w:val="-3"/>
        </w:rPr>
        <w:t>hepatálna</w:t>
      </w:r>
      <w:proofErr w:type="spellEnd"/>
      <w:r w:rsidRPr="00B6088C">
        <w:rPr>
          <w:spacing w:val="-3"/>
        </w:rPr>
        <w:t xml:space="preserve"> </w:t>
      </w:r>
      <w:proofErr w:type="spellStart"/>
      <w:r w:rsidRPr="00B6088C">
        <w:rPr>
          <w:spacing w:val="-3"/>
        </w:rPr>
        <w:t>nekróza</w:t>
      </w:r>
      <w:proofErr w:type="spellEnd"/>
      <w:r w:rsidRPr="00B6088C">
        <w:rPr>
          <w:spacing w:val="-3"/>
        </w:rPr>
        <w:t>), žltačka</w:t>
      </w:r>
    </w:p>
    <w:p w:rsidR="00CF623C" w:rsidRPr="00EF46C8"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Závrat, pocit celkovej nevoľnosti alebo nepokoja, horúčka, ospalosť, </w:t>
      </w:r>
      <w:r w:rsidRPr="00EF46C8">
        <w:rPr>
          <w:spacing w:val="-3"/>
        </w:rPr>
        <w:t>lieková interakcia</w:t>
      </w:r>
      <w:r w:rsidR="00EF46C8">
        <w:rPr>
          <w:spacing w:val="-3"/>
        </w:rPr>
        <w:t xml:space="preserve"> (bližšie neurčená reakcia na liek)</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Predávkovanie a otrava</w:t>
      </w:r>
    </w:p>
    <w:p w:rsidR="00CF623C" w:rsidRPr="00B6088C" w:rsidRDefault="00CF623C" w:rsidP="00CF623C">
      <w:pPr>
        <w:widowControl w:val="0"/>
        <w:autoSpaceDE w:val="0"/>
        <w:autoSpaceDN w:val="0"/>
        <w:adjustRightInd w:val="0"/>
        <w:spacing w:line="240" w:lineRule="auto"/>
        <w:ind w:left="720" w:right="40"/>
        <w:rPr>
          <w:color w:val="000000"/>
        </w:rPr>
      </w:pPr>
    </w:p>
    <w:p w:rsidR="00CF623C" w:rsidRPr="00B6088C" w:rsidRDefault="00CF623C" w:rsidP="00CF623C">
      <w:pPr>
        <w:widowControl w:val="0"/>
        <w:autoSpaceDE w:val="0"/>
        <w:autoSpaceDN w:val="0"/>
        <w:adjustRightInd w:val="0"/>
        <w:spacing w:line="240" w:lineRule="auto"/>
        <w:ind w:right="40"/>
        <w:rPr>
          <w:color w:val="000000"/>
        </w:rPr>
      </w:pPr>
      <w:r w:rsidRPr="00B6088C">
        <w:rPr>
          <w:b/>
          <w:bCs/>
          <w:color w:val="000000"/>
        </w:rPr>
        <w:t>Veľmi zriedkavé</w:t>
      </w:r>
      <w:r w:rsidRPr="00B6088C">
        <w:rPr>
          <w:b/>
          <w:bCs/>
          <w:color w:val="000000"/>
          <w:spacing w:val="-1"/>
        </w:rPr>
        <w:t xml:space="preserve"> (</w:t>
      </w:r>
      <w:r w:rsidRPr="00B6088C">
        <w:rPr>
          <w:b/>
          <w:bCs/>
          <w:color w:val="000000"/>
        </w:rPr>
        <w:t>ovplyvňujú menej ako</w:t>
      </w:r>
      <w:r w:rsidRPr="00B6088C">
        <w:rPr>
          <w:b/>
          <w:bCs/>
          <w:color w:val="000000"/>
          <w:spacing w:val="1"/>
        </w:rPr>
        <w:t xml:space="preserve"> </w:t>
      </w:r>
      <w:r w:rsidRPr="00B6088C">
        <w:rPr>
          <w:b/>
          <w:bCs/>
          <w:color w:val="000000"/>
        </w:rPr>
        <w:t>1 z</w:t>
      </w:r>
      <w:r w:rsidRPr="00B6088C">
        <w:rPr>
          <w:b/>
          <w:bCs/>
          <w:color w:val="000000"/>
          <w:spacing w:val="1"/>
        </w:rPr>
        <w:t> </w:t>
      </w:r>
      <w:r w:rsidRPr="00B6088C">
        <w:rPr>
          <w:b/>
          <w:bCs/>
          <w:color w:val="000000"/>
        </w:rPr>
        <w:t>10 000</w:t>
      </w:r>
      <w:r w:rsidRPr="00B6088C">
        <w:rPr>
          <w:b/>
          <w:bCs/>
          <w:color w:val="000000"/>
          <w:spacing w:val="-2"/>
        </w:rPr>
        <w:t xml:space="preserve"> </w:t>
      </w:r>
      <w:r w:rsidRPr="00B6088C">
        <w:rPr>
          <w:b/>
          <w:bCs/>
          <w:color w:val="000000"/>
          <w:spacing w:val="1"/>
        </w:rPr>
        <w:t>p</w:t>
      </w:r>
      <w:r w:rsidRPr="00B6088C">
        <w:rPr>
          <w:b/>
          <w:bCs/>
          <w:color w:val="000000"/>
        </w:rPr>
        <w:t>a</w:t>
      </w:r>
      <w:r w:rsidRPr="00B6088C">
        <w:rPr>
          <w:b/>
          <w:bCs/>
          <w:color w:val="000000"/>
          <w:spacing w:val="-1"/>
        </w:rPr>
        <w:t>c</w:t>
      </w:r>
      <w:r w:rsidRPr="00B6088C">
        <w:rPr>
          <w:b/>
          <w:bCs/>
          <w:color w:val="000000"/>
        </w:rPr>
        <w:t>ientov</w:t>
      </w:r>
      <w:r w:rsidRPr="00B6088C">
        <w:rPr>
          <w:b/>
          <w:bCs/>
          <w:color w:val="000000"/>
          <w:spacing w:val="-1"/>
        </w:rPr>
        <w:t>)</w:t>
      </w:r>
      <w:r w:rsidRPr="00B6088C">
        <w:rPr>
          <w:b/>
          <w:bCs/>
          <w:color w:val="000000"/>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Spôsobenie poškodenia pečene (</w:t>
      </w:r>
      <w:proofErr w:type="spellStart"/>
      <w:r w:rsidRPr="00B6088C">
        <w:rPr>
          <w:spacing w:val="-3"/>
        </w:rPr>
        <w:t>hepatotoxicita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Okamžitá závažná alergická reakcia (reakcia z precitlivenosti vyžadujúca prerušenie liečby)</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Nízke hladiny glukózy</w:t>
      </w:r>
      <w:r w:rsidR="00E74AC7">
        <w:rPr>
          <w:spacing w:val="-3"/>
        </w:rPr>
        <w:t xml:space="preserve"> (cukru)</w:t>
      </w:r>
      <w:r w:rsidRPr="00B6088C">
        <w:rPr>
          <w:spacing w:val="-3"/>
        </w:rPr>
        <w:t xml:space="preserve"> v krvi (</w:t>
      </w:r>
      <w:proofErr w:type="spellStart"/>
      <w:r w:rsidRPr="00B6088C">
        <w:rPr>
          <w:spacing w:val="-3"/>
        </w:rPr>
        <w:t>hypoglykémia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Kalný moč a porucha obličiek</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Život ohrozujúce kožné ochorenie spôsobujúce vyrážku, olupovanie kože a vredy (</w:t>
      </w:r>
      <w:proofErr w:type="spellStart"/>
      <w:r w:rsidRPr="00B6088C">
        <w:rPr>
          <w:spacing w:val="-3"/>
        </w:rPr>
        <w:t>epidermálna</w:t>
      </w:r>
      <w:proofErr w:type="spellEnd"/>
      <w:r w:rsidRPr="00B6088C">
        <w:rPr>
          <w:spacing w:val="-3"/>
        </w:rPr>
        <w:t xml:space="preserve"> </w:t>
      </w:r>
      <w:proofErr w:type="spellStart"/>
      <w:r w:rsidRPr="00B6088C">
        <w:rPr>
          <w:spacing w:val="-3"/>
        </w:rPr>
        <w:t>nekrolýza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Kožná alergická reakcia (</w:t>
      </w:r>
      <w:proofErr w:type="spellStart"/>
      <w:r w:rsidRPr="00B6088C">
        <w:rPr>
          <w:spacing w:val="-3"/>
        </w:rPr>
        <w:t>multiformný</w:t>
      </w:r>
      <w:proofErr w:type="spellEnd"/>
      <w:r w:rsidRPr="00B6088C">
        <w:rPr>
          <w:spacing w:val="-3"/>
        </w:rPr>
        <w:t xml:space="preserve"> </w:t>
      </w:r>
      <w:proofErr w:type="spellStart"/>
      <w:r w:rsidRPr="00B6088C">
        <w:rPr>
          <w:spacing w:val="-3"/>
        </w:rPr>
        <w:t>erytém</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Závažné život ohrozujúce kožné ochorenie spôsobujúce vyrážku, olupovanie kože, vredy (</w:t>
      </w:r>
      <w:proofErr w:type="spellStart"/>
      <w:r w:rsidRPr="00B6088C">
        <w:rPr>
          <w:spacing w:val="-3"/>
        </w:rPr>
        <w:t>Stevensov</w:t>
      </w:r>
      <w:proofErr w:type="spellEnd"/>
      <w:r w:rsidRPr="00B6088C">
        <w:rPr>
          <w:spacing w:val="-3"/>
        </w:rPr>
        <w:t>–</w:t>
      </w:r>
      <w:proofErr w:type="spellStart"/>
      <w:r w:rsidRPr="00B6088C">
        <w:rPr>
          <w:spacing w:val="-3"/>
        </w:rPr>
        <w:t>Johnsonov</w:t>
      </w:r>
      <w:proofErr w:type="spellEnd"/>
      <w:r w:rsidRPr="00B6088C">
        <w:rPr>
          <w:spacing w:val="-3"/>
        </w:rPr>
        <w:t xml:space="preserve"> syndróm)</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Nahromadenie tekutiny v hlasovej štrbine (v hrtane)</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Závažná alergická reakcia (</w:t>
      </w:r>
      <w:proofErr w:type="spellStart"/>
      <w:r w:rsidRPr="00B6088C">
        <w:rPr>
          <w:spacing w:val="-3"/>
        </w:rPr>
        <w:t>anafylaktický</w:t>
      </w:r>
      <w:proofErr w:type="spellEnd"/>
      <w:r w:rsidRPr="00B6088C">
        <w:rPr>
          <w:spacing w:val="-3"/>
        </w:rPr>
        <w:t xml:space="preserve"> šok)</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Zníženie počtu červených krviniek (anémia)</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Závažné poškodenie obličiek (</w:t>
      </w:r>
      <w:proofErr w:type="spellStart"/>
      <w:r w:rsidRPr="00B6088C">
        <w:rPr>
          <w:spacing w:val="-3"/>
        </w:rPr>
        <w:t>alterácia</w:t>
      </w:r>
      <w:proofErr w:type="spellEnd"/>
      <w:r w:rsidRPr="00B6088C">
        <w:rPr>
          <w:spacing w:val="-3"/>
        </w:rPr>
        <w:t xml:space="preserve"> obličiek)</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Porucha obličiek (</w:t>
      </w:r>
      <w:proofErr w:type="spellStart"/>
      <w:r w:rsidRPr="00B6088C">
        <w:rPr>
          <w:spacing w:val="-3"/>
        </w:rPr>
        <w:t>intersticiálna</w:t>
      </w:r>
      <w:proofErr w:type="spellEnd"/>
      <w:r w:rsidRPr="00B6088C">
        <w:rPr>
          <w:spacing w:val="-3"/>
        </w:rPr>
        <w:t xml:space="preserve"> </w:t>
      </w:r>
      <w:proofErr w:type="spellStart"/>
      <w:r w:rsidRPr="00B6088C">
        <w:rPr>
          <w:spacing w:val="-3"/>
        </w:rPr>
        <w:t>nefritída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Krv v moči (</w:t>
      </w:r>
      <w:proofErr w:type="spellStart"/>
      <w:r w:rsidRPr="00B6088C">
        <w:rPr>
          <w:spacing w:val="-3"/>
        </w:rPr>
        <w:t>hematúria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Neschopnosť močiť (</w:t>
      </w:r>
      <w:proofErr w:type="spellStart"/>
      <w:r w:rsidRPr="00B6088C">
        <w:rPr>
          <w:spacing w:val="-3"/>
        </w:rPr>
        <w:t>anuréza</w:t>
      </w:r>
      <w:proofErr w:type="spellEnd"/>
      <w:r w:rsidRPr="00B6088C">
        <w:rPr>
          <w:spacing w:val="-3"/>
        </w:rPr>
        <w:t>)</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Žalúdočné vredy a krvácanie (žalúdočno-črevné účinky)</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Stiesnenosť</w:t>
      </w:r>
    </w:p>
    <w:p w:rsidR="00CF623C" w:rsidRPr="00B6088C" w:rsidRDefault="00CF623C" w:rsidP="00CF623C">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lastRenderedPageBreak/>
        <w:t>Závažné kožné reakcie</w:t>
      </w:r>
    </w:p>
    <w:p w:rsidR="00CF623C" w:rsidRPr="00B6088C" w:rsidRDefault="00CF623C" w:rsidP="00CF623C">
      <w:pPr>
        <w:widowControl w:val="0"/>
        <w:autoSpaceDE w:val="0"/>
        <w:autoSpaceDN w:val="0"/>
        <w:spacing w:line="240" w:lineRule="auto"/>
        <w:ind w:right="216"/>
        <w:rPr>
          <w:b/>
          <w:bCs/>
          <w:szCs w:val="22"/>
        </w:rPr>
      </w:pPr>
    </w:p>
    <w:p w:rsidR="00CF623C" w:rsidRPr="00B6088C" w:rsidRDefault="00CF623C" w:rsidP="00CF623C">
      <w:pPr>
        <w:widowControl w:val="0"/>
        <w:autoSpaceDE w:val="0"/>
        <w:autoSpaceDN w:val="0"/>
        <w:spacing w:line="240" w:lineRule="auto"/>
        <w:ind w:right="216"/>
        <w:rPr>
          <w:iCs/>
          <w:color w:val="000000"/>
          <w:szCs w:val="22"/>
        </w:rPr>
      </w:pPr>
      <w:r w:rsidRPr="00B6088C">
        <w:rPr>
          <w:szCs w:val="22"/>
        </w:rPr>
        <w:t xml:space="preserve">Ak sa u vás vyskytne akýkoľvek vedľajší účinok, obráťte sa na svojho lekára alebo lekárnika. To sa týka aj akýchkoľvek vedľajších účinkov, ktoré nie sú uvedené v tejto písomnej informácii pre používateľa. Vedľajšie účinky môžete hlásiť aj priamo prostredníctvom národného systému hlásenia uvedeného v </w:t>
      </w:r>
      <w:hyperlink r:id="rId8" w:history="1">
        <w:r w:rsidRPr="00B6088C">
          <w:rPr>
            <w:rStyle w:val="Hypertextovprepojenie"/>
            <w:szCs w:val="22"/>
          </w:rPr>
          <w:t>Prílohe V</w:t>
        </w:r>
      </w:hyperlink>
      <w:r w:rsidRPr="00B6088C">
        <w:rPr>
          <w:szCs w:val="22"/>
        </w:rPr>
        <w:t>. Hlásením vedľajších účinkov môžete prispieť k získaniu ďalších informácií o bezpečnosti tohto lieku.</w:t>
      </w:r>
    </w:p>
    <w:p w:rsidR="00EF4F13" w:rsidRPr="003C7CE9" w:rsidRDefault="00EF4F13" w:rsidP="004635FA">
      <w:pPr>
        <w:widowControl w:val="0"/>
        <w:autoSpaceDE w:val="0"/>
        <w:autoSpaceDN w:val="0"/>
        <w:spacing w:line="240" w:lineRule="auto"/>
        <w:ind w:right="216"/>
        <w:rPr>
          <w:b/>
          <w:color w:val="000000"/>
          <w:szCs w:val="22"/>
        </w:rPr>
      </w:pPr>
    </w:p>
    <w:p w:rsidR="00EF4F13" w:rsidRPr="003C7CE9" w:rsidRDefault="00EF4F13" w:rsidP="004635FA">
      <w:pPr>
        <w:widowControl w:val="0"/>
        <w:autoSpaceDE w:val="0"/>
        <w:autoSpaceDN w:val="0"/>
        <w:spacing w:line="240" w:lineRule="auto"/>
        <w:ind w:right="216"/>
        <w:rPr>
          <w:b/>
          <w:color w:val="000000"/>
          <w:szCs w:val="22"/>
        </w:rPr>
      </w:pPr>
    </w:p>
    <w:p w:rsidR="00EF4F13" w:rsidRPr="003C7CE9" w:rsidRDefault="00EF4F13" w:rsidP="004635FA">
      <w:pPr>
        <w:pStyle w:val="Odsekzoznamu"/>
        <w:widowControl w:val="0"/>
        <w:numPr>
          <w:ilvl w:val="0"/>
          <w:numId w:val="5"/>
        </w:numPr>
        <w:autoSpaceDE w:val="0"/>
        <w:autoSpaceDN w:val="0"/>
        <w:spacing w:line="240" w:lineRule="auto"/>
        <w:ind w:left="567" w:right="216" w:hanging="567"/>
        <w:rPr>
          <w:iCs/>
          <w:color w:val="000000"/>
          <w:szCs w:val="22"/>
        </w:rPr>
      </w:pPr>
      <w:r w:rsidRPr="003C7CE9">
        <w:rPr>
          <w:b/>
          <w:szCs w:val="22"/>
        </w:rPr>
        <w:t>Ako uchovávať tento liek</w:t>
      </w:r>
    </w:p>
    <w:p w:rsidR="00EF4F13" w:rsidRPr="003C7CE9" w:rsidRDefault="00EF4F13" w:rsidP="004635FA">
      <w:pPr>
        <w:widowControl w:val="0"/>
        <w:autoSpaceDE w:val="0"/>
        <w:autoSpaceDN w:val="0"/>
        <w:spacing w:line="240" w:lineRule="auto"/>
        <w:ind w:right="216"/>
        <w:rPr>
          <w:szCs w:val="22"/>
        </w:rPr>
      </w:pPr>
    </w:p>
    <w:p w:rsidR="00EF4F13" w:rsidRPr="003C7CE9" w:rsidRDefault="00EF4F13" w:rsidP="004635FA">
      <w:pPr>
        <w:widowControl w:val="0"/>
        <w:autoSpaceDE w:val="0"/>
        <w:autoSpaceDN w:val="0"/>
        <w:spacing w:line="240" w:lineRule="auto"/>
        <w:ind w:right="216"/>
        <w:rPr>
          <w:szCs w:val="22"/>
        </w:rPr>
      </w:pPr>
      <w:r w:rsidRPr="003C7CE9">
        <w:rPr>
          <w:szCs w:val="22"/>
        </w:rPr>
        <w:t>Tento liek uchovávajte mimo dohľadu a dosahu detí.</w:t>
      </w:r>
    </w:p>
    <w:p w:rsidR="00EF4F13" w:rsidRPr="003C7CE9" w:rsidRDefault="00EF4F13" w:rsidP="004635FA">
      <w:pPr>
        <w:widowControl w:val="0"/>
        <w:autoSpaceDE w:val="0"/>
        <w:autoSpaceDN w:val="0"/>
        <w:spacing w:line="240" w:lineRule="auto"/>
        <w:ind w:right="216"/>
        <w:rPr>
          <w:i/>
          <w:iCs/>
          <w:color w:val="000000"/>
          <w:szCs w:val="22"/>
        </w:rPr>
      </w:pPr>
    </w:p>
    <w:p w:rsidR="00EF4F13" w:rsidRPr="003C7CE9" w:rsidRDefault="00EF4F13" w:rsidP="004635FA">
      <w:pPr>
        <w:spacing w:line="240" w:lineRule="auto"/>
        <w:rPr>
          <w:szCs w:val="22"/>
        </w:rPr>
      </w:pPr>
      <w:r w:rsidRPr="003C7CE9">
        <w:rPr>
          <w:szCs w:val="22"/>
        </w:rPr>
        <w:t xml:space="preserve">Nepoužívajte </w:t>
      </w:r>
      <w:proofErr w:type="spellStart"/>
      <w:r w:rsidR="00716684" w:rsidRPr="003C7CE9">
        <w:rPr>
          <w:szCs w:val="22"/>
        </w:rPr>
        <w:t>Paracetamol</w:t>
      </w:r>
      <w:proofErr w:type="spellEnd"/>
      <w:r w:rsidR="00716684" w:rsidRPr="003C7CE9">
        <w:rPr>
          <w:szCs w:val="22"/>
        </w:rPr>
        <w:t xml:space="preserve"> </w:t>
      </w:r>
      <w:proofErr w:type="spellStart"/>
      <w:r w:rsidR="00716684" w:rsidRPr="003C7CE9">
        <w:rPr>
          <w:szCs w:val="22"/>
        </w:rPr>
        <w:t>Cipla</w:t>
      </w:r>
      <w:proofErr w:type="spellEnd"/>
      <w:r w:rsidR="00716684" w:rsidRPr="003C7CE9">
        <w:rPr>
          <w:szCs w:val="22"/>
        </w:rPr>
        <w:t xml:space="preserve"> </w:t>
      </w:r>
      <w:r w:rsidR="003C7CE9" w:rsidRPr="003C7CE9">
        <w:rPr>
          <w:szCs w:val="22"/>
        </w:rPr>
        <w:t>1000 mg</w:t>
      </w:r>
      <w:r w:rsidRPr="003C7CE9">
        <w:rPr>
          <w:szCs w:val="22"/>
        </w:rPr>
        <w:t xml:space="preserve"> po dátume exspirácie, ktorý je uvedený na škatuľke po </w:t>
      </w:r>
      <w:proofErr w:type="spellStart"/>
      <w:r w:rsidRPr="003C7CE9">
        <w:rPr>
          <w:szCs w:val="22"/>
        </w:rPr>
        <w:t>EXP</w:t>
      </w:r>
      <w:proofErr w:type="spellEnd"/>
      <w:r w:rsidRPr="003C7CE9">
        <w:rPr>
          <w:szCs w:val="22"/>
        </w:rPr>
        <w:t>. Dátum exspirácie sa vzťahuje na posledný deň v danom mesiaci.</w:t>
      </w:r>
    </w:p>
    <w:p w:rsidR="00716684" w:rsidRPr="003C7CE9" w:rsidRDefault="00716684" w:rsidP="004635FA">
      <w:pPr>
        <w:spacing w:line="240" w:lineRule="auto"/>
        <w:rPr>
          <w:szCs w:val="22"/>
        </w:rPr>
      </w:pPr>
    </w:p>
    <w:p w:rsidR="00716684" w:rsidRPr="003C7CE9" w:rsidRDefault="00716684" w:rsidP="004635FA">
      <w:pPr>
        <w:spacing w:line="240" w:lineRule="auto"/>
        <w:rPr>
          <w:szCs w:val="22"/>
        </w:rPr>
      </w:pPr>
      <w:r w:rsidRPr="003C7CE9">
        <w:rPr>
          <w:szCs w:val="22"/>
        </w:rPr>
        <w:t>Tento liek nevyžaduje žiadne zvláštne teplotné podmienky na uchovávanie.</w:t>
      </w:r>
    </w:p>
    <w:p w:rsidR="00716684" w:rsidRPr="003C7CE9" w:rsidRDefault="00716684" w:rsidP="004635FA">
      <w:pPr>
        <w:spacing w:line="240" w:lineRule="auto"/>
        <w:rPr>
          <w:szCs w:val="22"/>
          <w:lang w:eastAsia="el-GR"/>
        </w:rPr>
      </w:pPr>
    </w:p>
    <w:p w:rsidR="00716684" w:rsidRPr="003C7CE9" w:rsidRDefault="00716684" w:rsidP="004635FA">
      <w:pPr>
        <w:spacing w:line="240" w:lineRule="auto"/>
        <w:rPr>
          <w:szCs w:val="22"/>
          <w:lang w:eastAsia="el-GR"/>
        </w:rPr>
      </w:pPr>
      <w:r w:rsidRPr="003C7CE9">
        <w:rPr>
          <w:szCs w:val="22"/>
          <w:lang w:eastAsia="el-GR"/>
        </w:rPr>
        <w:t>Uchovávajte v originálnom balení na ochranu pred svetlom a vlhkosťou.</w:t>
      </w:r>
    </w:p>
    <w:p w:rsidR="00716684" w:rsidRPr="003C7CE9" w:rsidRDefault="00716684" w:rsidP="004635FA">
      <w:pPr>
        <w:spacing w:line="240" w:lineRule="auto"/>
        <w:rPr>
          <w:szCs w:val="22"/>
        </w:rPr>
      </w:pPr>
    </w:p>
    <w:p w:rsidR="00CF623C" w:rsidRPr="00B6088C" w:rsidRDefault="00CF623C" w:rsidP="00CF623C">
      <w:pPr>
        <w:spacing w:line="240" w:lineRule="auto"/>
        <w:rPr>
          <w:szCs w:val="22"/>
        </w:rPr>
      </w:pPr>
      <w:r w:rsidRPr="00B6088C">
        <w:rPr>
          <w:szCs w:val="22"/>
        </w:rPr>
        <w:t>Roztok je stabilný do 8 hodín po rozpustení tablety, uchovávaný pri teplote do 25°C</w:t>
      </w:r>
      <w:r>
        <w:rPr>
          <w:szCs w:val="22"/>
        </w:rPr>
        <w:t>, preto sa má roztok skonzumovať počas 8 hodín</w:t>
      </w:r>
      <w:r w:rsidRPr="00B6088C">
        <w:rPr>
          <w:szCs w:val="22"/>
        </w:rPr>
        <w:t>.</w:t>
      </w:r>
    </w:p>
    <w:p w:rsidR="00716684" w:rsidRPr="003C7CE9" w:rsidRDefault="00716684" w:rsidP="004635FA">
      <w:pPr>
        <w:widowControl w:val="0"/>
        <w:tabs>
          <w:tab w:val="clear" w:pos="567"/>
        </w:tabs>
        <w:autoSpaceDE w:val="0"/>
        <w:autoSpaceDN w:val="0"/>
        <w:adjustRightInd w:val="0"/>
        <w:spacing w:line="240" w:lineRule="auto"/>
        <w:ind w:right="-20"/>
        <w:rPr>
          <w:spacing w:val="-3"/>
        </w:rPr>
      </w:pPr>
    </w:p>
    <w:p w:rsidR="00716684" w:rsidRPr="003C7CE9" w:rsidRDefault="00487E74" w:rsidP="004635FA">
      <w:pPr>
        <w:widowControl w:val="0"/>
        <w:tabs>
          <w:tab w:val="clear" w:pos="567"/>
        </w:tabs>
        <w:autoSpaceDE w:val="0"/>
        <w:autoSpaceDN w:val="0"/>
        <w:adjustRightInd w:val="0"/>
        <w:spacing w:line="240" w:lineRule="auto"/>
        <w:ind w:right="-20"/>
        <w:rPr>
          <w:spacing w:val="-3"/>
        </w:rPr>
      </w:pPr>
      <w:r w:rsidRPr="003C7CE9">
        <w:rPr>
          <w:spacing w:val="-3"/>
        </w:rPr>
        <w:t>Neužívajte tento liek, ak spozorujete viditeľné znaky poškodenia ako sú hnedé alebo čierne škvrny na tabletách, vypukliny na tabletách alebo zmena farby tabliet.</w:t>
      </w:r>
    </w:p>
    <w:p w:rsidR="00EF4F13" w:rsidRPr="003C7CE9" w:rsidRDefault="00EF4F13" w:rsidP="004635FA">
      <w:pPr>
        <w:spacing w:line="240" w:lineRule="auto"/>
        <w:rPr>
          <w:szCs w:val="22"/>
        </w:rPr>
      </w:pPr>
    </w:p>
    <w:p w:rsidR="00EF4F13" w:rsidRPr="003C7CE9" w:rsidRDefault="00EF4F13" w:rsidP="004635FA">
      <w:pPr>
        <w:spacing w:line="240" w:lineRule="auto"/>
        <w:rPr>
          <w:szCs w:val="22"/>
        </w:rPr>
      </w:pPr>
      <w:r w:rsidRPr="003C7CE9">
        <w:rPr>
          <w:szCs w:val="22"/>
        </w:rPr>
        <w:t>Nelikvidujte lieky odpadovou vodou alebo domovým odpadom. Nepoužitý liek vráťte do lekárne. Tieto opatrenia pomôžu chrániť životné prostredie.</w:t>
      </w:r>
    </w:p>
    <w:p w:rsidR="00EF4F13" w:rsidRPr="003C7CE9" w:rsidRDefault="00EF4F13" w:rsidP="004635FA">
      <w:pPr>
        <w:spacing w:line="240" w:lineRule="auto"/>
        <w:rPr>
          <w:szCs w:val="22"/>
        </w:rPr>
      </w:pPr>
    </w:p>
    <w:p w:rsidR="00EF4F13" w:rsidRPr="003C7CE9" w:rsidRDefault="00EF4F13" w:rsidP="004635FA">
      <w:pPr>
        <w:widowControl w:val="0"/>
        <w:autoSpaceDE w:val="0"/>
        <w:autoSpaceDN w:val="0"/>
        <w:spacing w:line="240" w:lineRule="auto"/>
        <w:ind w:right="216"/>
        <w:rPr>
          <w:i/>
          <w:iCs/>
          <w:color w:val="000000"/>
          <w:szCs w:val="22"/>
        </w:rPr>
      </w:pPr>
    </w:p>
    <w:p w:rsidR="00EF4F13" w:rsidRPr="003C7CE9" w:rsidRDefault="00EF4F13" w:rsidP="004635FA">
      <w:pPr>
        <w:pStyle w:val="Odsekzoznamu"/>
        <w:numPr>
          <w:ilvl w:val="0"/>
          <w:numId w:val="5"/>
        </w:numPr>
        <w:spacing w:line="240" w:lineRule="auto"/>
        <w:ind w:left="567" w:hanging="567"/>
        <w:rPr>
          <w:color w:val="000000"/>
          <w:szCs w:val="22"/>
        </w:rPr>
      </w:pPr>
      <w:r w:rsidRPr="003C7CE9">
        <w:rPr>
          <w:b/>
          <w:color w:val="000000"/>
          <w:szCs w:val="22"/>
        </w:rPr>
        <w:t>Obsah balenia a ďalšie informácie</w:t>
      </w:r>
    </w:p>
    <w:p w:rsidR="00EF4F13" w:rsidRPr="003C7CE9" w:rsidRDefault="00EF4F13" w:rsidP="004635FA">
      <w:pPr>
        <w:tabs>
          <w:tab w:val="left" w:pos="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Čo </w:t>
      </w:r>
      <w:proofErr w:type="spellStart"/>
      <w:r w:rsidR="000E4135" w:rsidRPr="003C7CE9">
        <w:rPr>
          <w:b/>
          <w:color w:val="000000"/>
          <w:szCs w:val="22"/>
        </w:rPr>
        <w:t>Paracetamol</w:t>
      </w:r>
      <w:proofErr w:type="spellEnd"/>
      <w:r w:rsidR="000E4135" w:rsidRPr="003C7CE9">
        <w:rPr>
          <w:b/>
          <w:color w:val="000000"/>
          <w:szCs w:val="22"/>
        </w:rPr>
        <w:t xml:space="preserve"> </w:t>
      </w:r>
      <w:proofErr w:type="spellStart"/>
      <w:r w:rsidR="000E4135" w:rsidRPr="003C7CE9">
        <w:rPr>
          <w:b/>
          <w:color w:val="000000"/>
          <w:szCs w:val="22"/>
        </w:rPr>
        <w:t>Cipla</w:t>
      </w:r>
      <w:proofErr w:type="spellEnd"/>
      <w:r w:rsidR="000E4135" w:rsidRPr="003C7CE9">
        <w:rPr>
          <w:b/>
          <w:color w:val="000000"/>
          <w:szCs w:val="22"/>
        </w:rPr>
        <w:t xml:space="preserve"> </w:t>
      </w:r>
      <w:r w:rsidR="003C7CE9" w:rsidRPr="003C7CE9">
        <w:rPr>
          <w:b/>
          <w:color w:val="000000"/>
          <w:szCs w:val="22"/>
        </w:rPr>
        <w:t>1000 mg</w:t>
      </w:r>
      <w:r w:rsidRPr="003C7CE9">
        <w:rPr>
          <w:b/>
          <w:color w:val="000000"/>
          <w:szCs w:val="22"/>
        </w:rPr>
        <w:t xml:space="preserve"> obsahuje</w:t>
      </w:r>
    </w:p>
    <w:p w:rsidR="00716684" w:rsidRPr="003C7CE9" w:rsidRDefault="00716684" w:rsidP="004635FA">
      <w:pPr>
        <w:tabs>
          <w:tab w:val="clear" w:pos="567"/>
        </w:tabs>
        <w:autoSpaceDE w:val="0"/>
        <w:autoSpaceDN w:val="0"/>
        <w:adjustRightInd w:val="0"/>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Liečivo je </w:t>
      </w:r>
      <w:proofErr w:type="spellStart"/>
      <w:r w:rsidR="00716684" w:rsidRPr="003C7CE9">
        <w:rPr>
          <w:color w:val="000000"/>
          <w:szCs w:val="22"/>
        </w:rPr>
        <w:t>paracetamol</w:t>
      </w:r>
      <w:proofErr w:type="spellEnd"/>
      <w:r w:rsidRPr="003C7CE9">
        <w:rPr>
          <w:color w:val="000000"/>
          <w:szCs w:val="22"/>
        </w:rPr>
        <w:t>.</w:t>
      </w:r>
    </w:p>
    <w:p w:rsidR="00CF623C" w:rsidRPr="003C7CE9" w:rsidRDefault="00CF623C" w:rsidP="00CF623C">
      <w:pPr>
        <w:tabs>
          <w:tab w:val="clear" w:pos="567"/>
        </w:tabs>
        <w:autoSpaceDE w:val="0"/>
        <w:autoSpaceDN w:val="0"/>
        <w:adjustRightInd w:val="0"/>
        <w:spacing w:line="240" w:lineRule="auto"/>
        <w:rPr>
          <w:color w:val="000000"/>
          <w:szCs w:val="22"/>
        </w:rPr>
      </w:pPr>
      <w:r w:rsidRPr="003C7CE9">
        <w:rPr>
          <w:color w:val="000000"/>
          <w:szCs w:val="22"/>
        </w:rPr>
        <w:t xml:space="preserve">Každá šumivá tableta obsahuje 1000 mg </w:t>
      </w:r>
      <w:proofErr w:type="spellStart"/>
      <w:r w:rsidRPr="003C7CE9">
        <w:rPr>
          <w:color w:val="000000"/>
          <w:szCs w:val="22"/>
        </w:rPr>
        <w:t>paracetamolu</w:t>
      </w:r>
      <w:proofErr w:type="spellEnd"/>
      <w:r>
        <w:rPr>
          <w:color w:val="000000"/>
          <w:szCs w:val="22"/>
        </w:rPr>
        <w:t>.</w:t>
      </w:r>
    </w:p>
    <w:p w:rsidR="00CF623C" w:rsidRPr="003C7CE9" w:rsidRDefault="00CF623C" w:rsidP="00CF623C">
      <w:pPr>
        <w:autoSpaceDE w:val="0"/>
        <w:autoSpaceDN w:val="0"/>
        <w:adjustRightInd w:val="0"/>
        <w:spacing w:line="240" w:lineRule="auto"/>
        <w:rPr>
          <w:szCs w:val="22"/>
        </w:rPr>
      </w:pPr>
      <w:r w:rsidRPr="003C7CE9">
        <w:rPr>
          <w:color w:val="000000"/>
          <w:szCs w:val="22"/>
        </w:rPr>
        <w:t>Ďalšie zložky sú:</w:t>
      </w:r>
      <w:r w:rsidRPr="003C7CE9">
        <w:rPr>
          <w:szCs w:val="22"/>
        </w:rPr>
        <w:t xml:space="preserve"> </w:t>
      </w:r>
    </w:p>
    <w:p w:rsidR="00CF623C" w:rsidRPr="003C7CE9" w:rsidRDefault="00CF623C" w:rsidP="00CF623C">
      <w:pPr>
        <w:autoSpaceDE w:val="0"/>
        <w:autoSpaceDN w:val="0"/>
        <w:adjustRightInd w:val="0"/>
        <w:spacing w:line="240" w:lineRule="auto"/>
        <w:rPr>
          <w:szCs w:val="22"/>
        </w:rPr>
      </w:pPr>
      <w:r w:rsidRPr="003C7CE9">
        <w:rPr>
          <w:szCs w:val="22"/>
        </w:rPr>
        <w:t xml:space="preserve">kyselina citrónová (bezvodá) (E330), </w:t>
      </w:r>
      <w:proofErr w:type="spellStart"/>
      <w:r w:rsidRPr="003C7CE9">
        <w:rPr>
          <w:szCs w:val="22"/>
        </w:rPr>
        <w:t>povidón</w:t>
      </w:r>
      <w:proofErr w:type="spellEnd"/>
      <w:r w:rsidRPr="003C7CE9">
        <w:rPr>
          <w:szCs w:val="22"/>
        </w:rPr>
        <w:t xml:space="preserve">, </w:t>
      </w:r>
      <w:proofErr w:type="spellStart"/>
      <w:r w:rsidRPr="003C7CE9">
        <w:rPr>
          <w:szCs w:val="22"/>
        </w:rPr>
        <w:t>hydrogenuhličitan</w:t>
      </w:r>
      <w:proofErr w:type="spellEnd"/>
      <w:r w:rsidRPr="003C7CE9">
        <w:rPr>
          <w:szCs w:val="22"/>
        </w:rPr>
        <w:t xml:space="preserve"> sodný (E500), sodná soľ sacharínu (E954), uhličitan sodný(bezvodý) (E500), </w:t>
      </w:r>
      <w:proofErr w:type="spellStart"/>
      <w:r w:rsidRPr="003C7CE9">
        <w:rPr>
          <w:szCs w:val="22"/>
        </w:rPr>
        <w:t>simetikón</w:t>
      </w:r>
      <w:proofErr w:type="spellEnd"/>
      <w:r w:rsidRPr="003C7CE9">
        <w:rPr>
          <w:szCs w:val="22"/>
        </w:rPr>
        <w:t xml:space="preserve"> (E900), </w:t>
      </w:r>
      <w:proofErr w:type="spellStart"/>
      <w:r w:rsidRPr="003C7CE9">
        <w:rPr>
          <w:szCs w:val="22"/>
        </w:rPr>
        <w:t>polysorbát</w:t>
      </w:r>
      <w:proofErr w:type="spellEnd"/>
      <w:r w:rsidRPr="003C7CE9">
        <w:rPr>
          <w:szCs w:val="22"/>
        </w:rPr>
        <w:t xml:space="preserve"> 80 (E443), </w:t>
      </w:r>
      <w:proofErr w:type="spellStart"/>
      <w:r w:rsidRPr="003C7CE9">
        <w:rPr>
          <w:szCs w:val="22"/>
        </w:rPr>
        <w:t>aspart</w:t>
      </w:r>
      <w:r>
        <w:rPr>
          <w:szCs w:val="22"/>
        </w:rPr>
        <w:t>á</w:t>
      </w:r>
      <w:r w:rsidRPr="003C7CE9">
        <w:rPr>
          <w:szCs w:val="22"/>
        </w:rPr>
        <w:t>m</w:t>
      </w:r>
      <w:proofErr w:type="spellEnd"/>
      <w:r w:rsidRPr="003C7CE9">
        <w:rPr>
          <w:szCs w:val="22"/>
        </w:rPr>
        <w:t xml:space="preserve"> (E951)</w:t>
      </w:r>
      <w:r>
        <w:rPr>
          <w:szCs w:val="22"/>
        </w:rPr>
        <w:t>.</w:t>
      </w:r>
    </w:p>
    <w:p w:rsidR="00CF623C" w:rsidRPr="003C7CE9" w:rsidRDefault="00CF623C" w:rsidP="00CF623C">
      <w:pPr>
        <w:tabs>
          <w:tab w:val="clear" w:pos="567"/>
        </w:tabs>
        <w:autoSpaceDE w:val="0"/>
        <w:autoSpaceDN w:val="0"/>
        <w:adjustRightInd w:val="0"/>
        <w:spacing w:line="240" w:lineRule="auto"/>
        <w:rPr>
          <w:b/>
          <w:color w:val="000000"/>
          <w:szCs w:val="22"/>
        </w:rPr>
      </w:pPr>
    </w:p>
    <w:p w:rsidR="00CF623C" w:rsidRPr="003C7CE9" w:rsidRDefault="00CF623C" w:rsidP="00CF623C">
      <w:pPr>
        <w:tabs>
          <w:tab w:val="clear" w:pos="567"/>
        </w:tabs>
        <w:autoSpaceDE w:val="0"/>
        <w:autoSpaceDN w:val="0"/>
        <w:adjustRightInd w:val="0"/>
        <w:spacing w:line="240" w:lineRule="auto"/>
        <w:rPr>
          <w:color w:val="000000"/>
          <w:szCs w:val="22"/>
        </w:rPr>
      </w:pPr>
      <w:r w:rsidRPr="003C7CE9">
        <w:rPr>
          <w:b/>
          <w:color w:val="000000"/>
          <w:szCs w:val="22"/>
        </w:rPr>
        <w:t xml:space="preserve">Ako vyzerá </w:t>
      </w:r>
      <w:proofErr w:type="spellStart"/>
      <w:r w:rsidRPr="003C7CE9">
        <w:rPr>
          <w:b/>
          <w:color w:val="000000"/>
          <w:szCs w:val="22"/>
        </w:rPr>
        <w:t>Paracetamol</w:t>
      </w:r>
      <w:proofErr w:type="spellEnd"/>
      <w:r w:rsidRPr="003C7CE9">
        <w:rPr>
          <w:b/>
          <w:color w:val="000000"/>
          <w:szCs w:val="22"/>
        </w:rPr>
        <w:t xml:space="preserve"> </w:t>
      </w:r>
      <w:proofErr w:type="spellStart"/>
      <w:r w:rsidRPr="003C7CE9">
        <w:rPr>
          <w:b/>
          <w:color w:val="000000"/>
          <w:szCs w:val="22"/>
        </w:rPr>
        <w:t>Cipla</w:t>
      </w:r>
      <w:proofErr w:type="spellEnd"/>
      <w:r w:rsidRPr="003C7CE9">
        <w:rPr>
          <w:b/>
          <w:color w:val="000000"/>
          <w:szCs w:val="22"/>
        </w:rPr>
        <w:t xml:space="preserve"> 1000 mg a obsah balenia</w:t>
      </w:r>
    </w:p>
    <w:p w:rsidR="00CF623C" w:rsidRPr="003C7CE9" w:rsidRDefault="00CF623C" w:rsidP="00CF623C">
      <w:pPr>
        <w:spacing w:line="240" w:lineRule="auto"/>
        <w:rPr>
          <w:szCs w:val="22"/>
          <w:lang w:eastAsia="en-US"/>
        </w:rPr>
      </w:pPr>
    </w:p>
    <w:p w:rsidR="00CF623C" w:rsidRPr="003C7CE9" w:rsidRDefault="00CF623C" w:rsidP="00CF623C">
      <w:pPr>
        <w:spacing w:line="240" w:lineRule="auto"/>
        <w:rPr>
          <w:szCs w:val="22"/>
          <w:lang w:eastAsia="en-US"/>
        </w:rPr>
      </w:pPr>
      <w:r w:rsidRPr="003C7CE9">
        <w:rPr>
          <w:szCs w:val="22"/>
          <w:lang w:eastAsia="en-US"/>
        </w:rPr>
        <w:t xml:space="preserve">Biele až takmer biele okrúhle ploché tablety so zaoblenými okrajmi, </w:t>
      </w:r>
      <w:r>
        <w:rPr>
          <w:szCs w:val="22"/>
          <w:lang w:eastAsia="en-US"/>
        </w:rPr>
        <w:t>na oboch stranách</w:t>
      </w:r>
      <w:r w:rsidRPr="003C7CE9">
        <w:rPr>
          <w:szCs w:val="22"/>
          <w:lang w:eastAsia="en-US"/>
        </w:rPr>
        <w:t xml:space="preserve"> hladké. Priemer 25,20 mm.</w:t>
      </w:r>
    </w:p>
    <w:p w:rsidR="00CF623C" w:rsidRPr="003C7CE9" w:rsidRDefault="00CF623C" w:rsidP="00CF623C">
      <w:pPr>
        <w:spacing w:line="240" w:lineRule="auto"/>
        <w:rPr>
          <w:bCs/>
          <w:szCs w:val="22"/>
        </w:rPr>
      </w:pPr>
    </w:p>
    <w:p w:rsidR="00CF623C" w:rsidRPr="003C7CE9" w:rsidRDefault="00CF623C" w:rsidP="00CF623C">
      <w:pPr>
        <w:spacing w:line="240" w:lineRule="auto"/>
        <w:rPr>
          <w:bCs/>
          <w:szCs w:val="22"/>
        </w:rPr>
      </w:pPr>
      <w:r w:rsidRPr="003C7CE9">
        <w:rPr>
          <w:bCs/>
          <w:szCs w:val="22"/>
        </w:rPr>
        <w:t xml:space="preserve">Laminátové </w:t>
      </w:r>
      <w:proofErr w:type="spellStart"/>
      <w:r w:rsidRPr="003C7CE9">
        <w:rPr>
          <w:bCs/>
          <w:szCs w:val="22"/>
        </w:rPr>
        <w:t>stripy</w:t>
      </w:r>
      <w:proofErr w:type="spellEnd"/>
      <w:r w:rsidRPr="003C7CE9">
        <w:rPr>
          <w:bCs/>
          <w:szCs w:val="22"/>
        </w:rPr>
        <w:t xml:space="preserve"> balené do papierových škatuliek</w:t>
      </w:r>
      <w:r>
        <w:rPr>
          <w:bCs/>
          <w:szCs w:val="22"/>
        </w:rPr>
        <w:t>.</w:t>
      </w:r>
    </w:p>
    <w:p w:rsidR="00CF623C" w:rsidRPr="003C7CE9" w:rsidRDefault="00CF623C" w:rsidP="00CF623C">
      <w:pPr>
        <w:spacing w:line="240" w:lineRule="auto"/>
        <w:rPr>
          <w:bCs/>
          <w:szCs w:val="22"/>
        </w:rPr>
      </w:pPr>
    </w:p>
    <w:p w:rsidR="00CF623C" w:rsidRPr="003C7CE9" w:rsidRDefault="00CF623C" w:rsidP="00CF623C">
      <w:pPr>
        <w:spacing w:line="240" w:lineRule="auto"/>
        <w:rPr>
          <w:bCs/>
          <w:szCs w:val="22"/>
        </w:rPr>
      </w:pPr>
      <w:r w:rsidRPr="003C7CE9">
        <w:rPr>
          <w:bCs/>
          <w:szCs w:val="22"/>
        </w:rPr>
        <w:t xml:space="preserve">Veľkosti balenia pre </w:t>
      </w:r>
      <w:proofErr w:type="spellStart"/>
      <w:r w:rsidRPr="003C7CE9">
        <w:rPr>
          <w:bCs/>
          <w:szCs w:val="22"/>
        </w:rPr>
        <w:t>stripy</w:t>
      </w:r>
      <w:proofErr w:type="spellEnd"/>
      <w:r w:rsidRPr="003C7CE9">
        <w:rPr>
          <w:bCs/>
          <w:szCs w:val="22"/>
        </w:rPr>
        <w:t xml:space="preserve">: </w:t>
      </w:r>
      <w:r w:rsidR="00E74AC7">
        <w:rPr>
          <w:bCs/>
          <w:szCs w:val="22"/>
        </w:rPr>
        <w:t>8 a</w:t>
      </w:r>
      <w:r>
        <w:rPr>
          <w:bCs/>
          <w:szCs w:val="22"/>
        </w:rPr>
        <w:t>10</w:t>
      </w:r>
      <w:r w:rsidR="00E74AC7">
        <w:rPr>
          <w:bCs/>
          <w:szCs w:val="22"/>
        </w:rPr>
        <w:t xml:space="preserve"> </w:t>
      </w:r>
      <w:r w:rsidRPr="003C7CE9">
        <w:rPr>
          <w:bCs/>
          <w:szCs w:val="22"/>
        </w:rPr>
        <w:t>tabliet</w:t>
      </w:r>
      <w:r w:rsidR="00E74AC7">
        <w:rPr>
          <w:bCs/>
          <w:szCs w:val="22"/>
        </w:rPr>
        <w:t>.</w:t>
      </w:r>
    </w:p>
    <w:p w:rsidR="00CF623C" w:rsidRPr="003C7CE9" w:rsidRDefault="00CF623C" w:rsidP="00CF623C">
      <w:pPr>
        <w:spacing w:line="240" w:lineRule="auto"/>
        <w:rPr>
          <w:szCs w:val="22"/>
        </w:rPr>
      </w:pPr>
      <w:r w:rsidRPr="003C7CE9">
        <w:rPr>
          <w:szCs w:val="22"/>
        </w:rPr>
        <w:t>Na trh nemusia byť uvedené všetky veľkosti balenia.</w:t>
      </w:r>
    </w:p>
    <w:p w:rsidR="00CF623C" w:rsidRPr="003C7CE9" w:rsidRDefault="00CF623C" w:rsidP="00CF623C">
      <w:pPr>
        <w:tabs>
          <w:tab w:val="clear" w:pos="567"/>
        </w:tabs>
        <w:autoSpaceDE w:val="0"/>
        <w:autoSpaceDN w:val="0"/>
        <w:adjustRightInd w:val="0"/>
        <w:spacing w:line="240" w:lineRule="auto"/>
        <w:rPr>
          <w:b/>
          <w:bCs/>
          <w:color w:val="000000"/>
          <w:szCs w:val="22"/>
        </w:rPr>
      </w:pPr>
    </w:p>
    <w:p w:rsidR="00CF623C" w:rsidRPr="003C7CE9" w:rsidRDefault="00CF623C" w:rsidP="00CF623C">
      <w:pPr>
        <w:spacing w:line="240" w:lineRule="auto"/>
        <w:rPr>
          <w:b/>
          <w:color w:val="000000"/>
          <w:szCs w:val="22"/>
        </w:rPr>
      </w:pPr>
      <w:r w:rsidRPr="003C7CE9">
        <w:rPr>
          <w:b/>
          <w:color w:val="000000"/>
          <w:szCs w:val="22"/>
        </w:rPr>
        <w:t>Držiteľ rozhodnutia o registrácii a výrobca</w:t>
      </w:r>
    </w:p>
    <w:p w:rsidR="00CF623C" w:rsidRPr="003C7CE9" w:rsidRDefault="00CF623C" w:rsidP="00CF623C">
      <w:pPr>
        <w:spacing w:line="240" w:lineRule="auto"/>
        <w:rPr>
          <w:b/>
          <w:color w:val="000000"/>
          <w:szCs w:val="22"/>
        </w:rPr>
      </w:pPr>
    </w:p>
    <w:p w:rsidR="00CF623C" w:rsidRPr="003C7CE9" w:rsidRDefault="00CF623C" w:rsidP="00CF623C">
      <w:pPr>
        <w:pStyle w:val="Normlnysozarkami"/>
        <w:spacing w:after="0"/>
        <w:ind w:hanging="720"/>
        <w:rPr>
          <w:color w:val="000000"/>
          <w:szCs w:val="22"/>
        </w:rPr>
      </w:pPr>
      <w:r w:rsidRPr="003C7CE9">
        <w:rPr>
          <w:b/>
          <w:color w:val="000000"/>
          <w:szCs w:val="22"/>
        </w:rPr>
        <w:t>Držiteľ rozhodnutia o registrácii</w:t>
      </w:r>
    </w:p>
    <w:p w:rsidR="00CF623C" w:rsidRPr="003C7CE9" w:rsidRDefault="00CF623C" w:rsidP="00CF623C">
      <w:pPr>
        <w:pStyle w:val="Normlnysozarkami"/>
        <w:spacing w:after="0"/>
        <w:ind w:hanging="720"/>
        <w:rPr>
          <w:rStyle w:val="Siln"/>
          <w:b w:val="0"/>
          <w:bCs/>
          <w:color w:val="000000"/>
          <w:szCs w:val="22"/>
        </w:rPr>
      </w:pPr>
    </w:p>
    <w:p w:rsidR="00CF623C" w:rsidRPr="003C7CE9" w:rsidRDefault="00CF623C" w:rsidP="00CF623C">
      <w:pPr>
        <w:pStyle w:val="Normlnysozarkami"/>
        <w:spacing w:after="0"/>
        <w:ind w:hanging="720"/>
        <w:rPr>
          <w:szCs w:val="22"/>
        </w:rPr>
      </w:pPr>
      <w:proofErr w:type="spellStart"/>
      <w:r w:rsidRPr="003C7CE9">
        <w:rPr>
          <w:szCs w:val="22"/>
        </w:rPr>
        <w:t>Cipla</w:t>
      </w:r>
      <w:proofErr w:type="spellEnd"/>
      <w:r w:rsidRPr="003C7CE9">
        <w:rPr>
          <w:szCs w:val="22"/>
        </w:rPr>
        <w:t xml:space="preserve"> Europe </w:t>
      </w:r>
      <w:proofErr w:type="spellStart"/>
      <w:r w:rsidRPr="003C7CE9">
        <w:rPr>
          <w:szCs w:val="22"/>
        </w:rPr>
        <w:t>NV</w:t>
      </w:r>
      <w:proofErr w:type="spellEnd"/>
    </w:p>
    <w:p w:rsidR="00CF623C" w:rsidRPr="003C7CE9" w:rsidRDefault="00CF623C" w:rsidP="00CF623C">
      <w:pPr>
        <w:pStyle w:val="Normlnysozarkami"/>
        <w:spacing w:after="0"/>
        <w:ind w:hanging="720"/>
        <w:rPr>
          <w:szCs w:val="22"/>
        </w:rPr>
      </w:pPr>
      <w:proofErr w:type="spellStart"/>
      <w:r w:rsidRPr="003C7CE9">
        <w:rPr>
          <w:szCs w:val="22"/>
        </w:rPr>
        <w:t>Uitbreidingstraat</w:t>
      </w:r>
      <w:proofErr w:type="spellEnd"/>
      <w:r w:rsidRPr="003C7CE9">
        <w:rPr>
          <w:szCs w:val="22"/>
        </w:rPr>
        <w:t xml:space="preserve"> 80</w:t>
      </w:r>
    </w:p>
    <w:p w:rsidR="00CF623C" w:rsidRPr="003C7CE9" w:rsidRDefault="00CF623C" w:rsidP="00CF623C">
      <w:pPr>
        <w:pStyle w:val="Normlnysozarkami"/>
        <w:spacing w:after="0"/>
        <w:ind w:hanging="720"/>
        <w:rPr>
          <w:szCs w:val="22"/>
        </w:rPr>
      </w:pPr>
      <w:r w:rsidRPr="003C7CE9">
        <w:rPr>
          <w:szCs w:val="22"/>
        </w:rPr>
        <w:lastRenderedPageBreak/>
        <w:t xml:space="preserve">2600 </w:t>
      </w:r>
      <w:proofErr w:type="spellStart"/>
      <w:r w:rsidRPr="003C7CE9">
        <w:rPr>
          <w:szCs w:val="22"/>
        </w:rPr>
        <w:t>Antwerp</w:t>
      </w:r>
      <w:proofErr w:type="spellEnd"/>
    </w:p>
    <w:p w:rsidR="00CF623C" w:rsidRPr="003C7CE9" w:rsidRDefault="00CF623C" w:rsidP="00CF623C">
      <w:pPr>
        <w:pStyle w:val="Normlnysozarkami"/>
        <w:spacing w:after="0"/>
        <w:ind w:hanging="720"/>
        <w:rPr>
          <w:szCs w:val="22"/>
        </w:rPr>
      </w:pPr>
      <w:r w:rsidRPr="003C7CE9">
        <w:rPr>
          <w:szCs w:val="22"/>
        </w:rPr>
        <w:t>Belgicko</w:t>
      </w:r>
    </w:p>
    <w:p w:rsidR="00CF623C" w:rsidRPr="003C7CE9" w:rsidRDefault="00CF623C" w:rsidP="00CF623C">
      <w:pPr>
        <w:numPr>
          <w:ilvl w:val="12"/>
          <w:numId w:val="0"/>
        </w:numPr>
        <w:spacing w:line="240" w:lineRule="auto"/>
        <w:ind w:right="-2"/>
        <w:rPr>
          <w:color w:val="000000"/>
          <w:szCs w:val="22"/>
          <w:highlight w:val="yellow"/>
        </w:rPr>
      </w:pPr>
    </w:p>
    <w:p w:rsidR="00CF623C" w:rsidRPr="003C7CE9" w:rsidRDefault="00CF623C" w:rsidP="00CF623C">
      <w:pPr>
        <w:numPr>
          <w:ilvl w:val="12"/>
          <w:numId w:val="0"/>
        </w:numPr>
        <w:spacing w:line="240" w:lineRule="auto"/>
        <w:ind w:right="-2"/>
        <w:rPr>
          <w:color w:val="000000"/>
          <w:szCs w:val="22"/>
        </w:rPr>
      </w:pPr>
      <w:r w:rsidRPr="003C7CE9">
        <w:rPr>
          <w:b/>
          <w:color w:val="000000"/>
          <w:szCs w:val="22"/>
        </w:rPr>
        <w:t>Výrobca</w:t>
      </w:r>
    </w:p>
    <w:p w:rsidR="00CF623C" w:rsidRPr="003C7CE9" w:rsidRDefault="00CF623C" w:rsidP="00CF623C">
      <w:pPr>
        <w:autoSpaceDE w:val="0"/>
        <w:autoSpaceDN w:val="0"/>
        <w:spacing w:line="240" w:lineRule="auto"/>
        <w:rPr>
          <w:b/>
          <w:bCs/>
          <w:szCs w:val="22"/>
        </w:rPr>
      </w:pPr>
    </w:p>
    <w:p w:rsidR="00CF623C" w:rsidRPr="003C7CE9" w:rsidRDefault="00CF623C" w:rsidP="00CF623C">
      <w:pPr>
        <w:widowControl w:val="0"/>
        <w:autoSpaceDE w:val="0"/>
        <w:autoSpaceDN w:val="0"/>
        <w:adjustRightInd w:val="0"/>
        <w:spacing w:line="240" w:lineRule="auto"/>
        <w:ind w:right="-20"/>
        <w:rPr>
          <w:bCs/>
        </w:rPr>
      </w:pPr>
      <w:proofErr w:type="spellStart"/>
      <w:r w:rsidRPr="003C7CE9">
        <w:rPr>
          <w:bCs/>
        </w:rPr>
        <w:t>Cipla</w:t>
      </w:r>
      <w:proofErr w:type="spellEnd"/>
      <w:r w:rsidRPr="003C7CE9">
        <w:rPr>
          <w:bCs/>
        </w:rPr>
        <w:t xml:space="preserve"> (EU) </w:t>
      </w:r>
      <w:proofErr w:type="spellStart"/>
      <w:r w:rsidRPr="003C7CE9">
        <w:rPr>
          <w:bCs/>
        </w:rPr>
        <w:t>Ltd</w:t>
      </w:r>
      <w:proofErr w:type="spellEnd"/>
      <w:r w:rsidRPr="003C7CE9">
        <w:rPr>
          <w:bCs/>
        </w:rPr>
        <w:t xml:space="preserve">, </w:t>
      </w:r>
      <w:proofErr w:type="spellStart"/>
      <w:r w:rsidRPr="003C7CE9">
        <w:rPr>
          <w:bCs/>
        </w:rPr>
        <w:t>4th</w:t>
      </w:r>
      <w:proofErr w:type="spellEnd"/>
      <w:r w:rsidRPr="003C7CE9">
        <w:rPr>
          <w:bCs/>
        </w:rPr>
        <w:t xml:space="preserve"> </w:t>
      </w:r>
      <w:proofErr w:type="spellStart"/>
      <w:r w:rsidRPr="003C7CE9">
        <w:rPr>
          <w:bCs/>
        </w:rPr>
        <w:t>Floor</w:t>
      </w:r>
      <w:proofErr w:type="spellEnd"/>
      <w:r w:rsidRPr="003C7CE9">
        <w:rPr>
          <w:bCs/>
        </w:rPr>
        <w:t xml:space="preserve">, 1 </w:t>
      </w:r>
      <w:proofErr w:type="spellStart"/>
      <w:r w:rsidRPr="003C7CE9">
        <w:rPr>
          <w:bCs/>
        </w:rPr>
        <w:t>Kingdom</w:t>
      </w:r>
      <w:proofErr w:type="spellEnd"/>
      <w:r w:rsidRPr="003C7CE9">
        <w:rPr>
          <w:bCs/>
        </w:rPr>
        <w:t xml:space="preserve"> </w:t>
      </w:r>
      <w:proofErr w:type="spellStart"/>
      <w:r w:rsidRPr="003C7CE9">
        <w:rPr>
          <w:bCs/>
        </w:rPr>
        <w:t>Street</w:t>
      </w:r>
      <w:proofErr w:type="spellEnd"/>
      <w:r w:rsidRPr="003C7CE9">
        <w:rPr>
          <w:bCs/>
        </w:rPr>
        <w:t xml:space="preserve">, </w:t>
      </w:r>
      <w:proofErr w:type="spellStart"/>
      <w:r w:rsidRPr="003C7CE9">
        <w:rPr>
          <w:bCs/>
        </w:rPr>
        <w:t>London</w:t>
      </w:r>
      <w:proofErr w:type="spellEnd"/>
      <w:r w:rsidRPr="003C7CE9">
        <w:rPr>
          <w:bCs/>
        </w:rPr>
        <w:t xml:space="preserve">, W2 </w:t>
      </w:r>
      <w:proofErr w:type="spellStart"/>
      <w:r w:rsidRPr="003C7CE9">
        <w:rPr>
          <w:bCs/>
        </w:rPr>
        <w:t>6BY</w:t>
      </w:r>
      <w:proofErr w:type="spellEnd"/>
      <w:r w:rsidRPr="003C7CE9">
        <w:rPr>
          <w:bCs/>
        </w:rPr>
        <w:t>, Spojené kráľovstvo</w:t>
      </w:r>
    </w:p>
    <w:p w:rsidR="00CF623C" w:rsidRPr="003C7CE9" w:rsidRDefault="00CF623C" w:rsidP="00CF623C">
      <w:pPr>
        <w:widowControl w:val="0"/>
        <w:autoSpaceDE w:val="0"/>
        <w:autoSpaceDN w:val="0"/>
        <w:adjustRightInd w:val="0"/>
        <w:spacing w:line="240" w:lineRule="auto"/>
        <w:ind w:right="-20"/>
        <w:rPr>
          <w:bCs/>
        </w:rPr>
      </w:pPr>
    </w:p>
    <w:p w:rsidR="00CF623C" w:rsidRPr="003C7CE9" w:rsidRDefault="00CF623C" w:rsidP="00CF623C">
      <w:pPr>
        <w:widowControl w:val="0"/>
        <w:autoSpaceDE w:val="0"/>
        <w:autoSpaceDN w:val="0"/>
        <w:adjustRightInd w:val="0"/>
        <w:spacing w:line="240" w:lineRule="auto"/>
        <w:ind w:right="-20"/>
        <w:rPr>
          <w:bCs/>
        </w:rPr>
      </w:pPr>
      <w:proofErr w:type="spellStart"/>
      <w:r w:rsidRPr="003C7CE9">
        <w:rPr>
          <w:bCs/>
        </w:rPr>
        <w:t>S&amp;D</w:t>
      </w:r>
      <w:proofErr w:type="spellEnd"/>
      <w:r w:rsidRPr="003C7CE9">
        <w:rPr>
          <w:bCs/>
        </w:rPr>
        <w:t xml:space="preserve"> </w:t>
      </w:r>
      <w:proofErr w:type="spellStart"/>
      <w:r w:rsidRPr="003C7CE9">
        <w:rPr>
          <w:bCs/>
        </w:rPr>
        <w:t>Pharma</w:t>
      </w:r>
      <w:proofErr w:type="spellEnd"/>
      <w:r w:rsidRPr="003C7CE9">
        <w:rPr>
          <w:bCs/>
        </w:rPr>
        <w:t xml:space="preserve"> CZ, spol. s </w:t>
      </w:r>
      <w:proofErr w:type="spellStart"/>
      <w:r w:rsidRPr="003C7CE9">
        <w:rPr>
          <w:bCs/>
        </w:rPr>
        <w:t>r.o</w:t>
      </w:r>
      <w:proofErr w:type="spellEnd"/>
      <w:r w:rsidRPr="003C7CE9">
        <w:rPr>
          <w:bCs/>
        </w:rPr>
        <w:t xml:space="preserve">, </w:t>
      </w:r>
      <w:proofErr w:type="spellStart"/>
      <w:r w:rsidRPr="003C7CE9">
        <w:rPr>
          <w:bCs/>
        </w:rPr>
        <w:t>Theodor</w:t>
      </w:r>
      <w:proofErr w:type="spellEnd"/>
      <w:r w:rsidRPr="003C7CE9">
        <w:rPr>
          <w:bCs/>
        </w:rPr>
        <w:t xml:space="preserve"> 28, 273 08 </w:t>
      </w:r>
      <w:proofErr w:type="spellStart"/>
      <w:r w:rsidRPr="003C7CE9">
        <w:rPr>
          <w:bCs/>
        </w:rPr>
        <w:t>Pchery</w:t>
      </w:r>
      <w:proofErr w:type="spellEnd"/>
      <w:r w:rsidRPr="003C7CE9">
        <w:rPr>
          <w:bCs/>
        </w:rPr>
        <w:t xml:space="preserve"> (</w:t>
      </w:r>
      <w:proofErr w:type="spellStart"/>
      <w:r w:rsidRPr="003C7CE9">
        <w:rPr>
          <w:bCs/>
        </w:rPr>
        <w:t>Pharmos</w:t>
      </w:r>
      <w:proofErr w:type="spellEnd"/>
      <w:r w:rsidRPr="003C7CE9">
        <w:rPr>
          <w:bCs/>
        </w:rPr>
        <w:t xml:space="preserve"> a.s. </w:t>
      </w:r>
      <w:proofErr w:type="spellStart"/>
      <w:r w:rsidRPr="003C7CE9">
        <w:rPr>
          <w:bCs/>
        </w:rPr>
        <w:t>facility</w:t>
      </w:r>
      <w:proofErr w:type="spellEnd"/>
      <w:r w:rsidRPr="003C7CE9">
        <w:rPr>
          <w:bCs/>
        </w:rPr>
        <w:t>), Česká Republika</w:t>
      </w:r>
    </w:p>
    <w:p w:rsidR="00CF623C" w:rsidRPr="003C7CE9" w:rsidRDefault="00CF623C" w:rsidP="00CF623C">
      <w:pPr>
        <w:widowControl w:val="0"/>
        <w:autoSpaceDE w:val="0"/>
        <w:autoSpaceDN w:val="0"/>
        <w:adjustRightInd w:val="0"/>
        <w:spacing w:line="240" w:lineRule="auto"/>
        <w:ind w:right="-20"/>
        <w:rPr>
          <w:bCs/>
        </w:rPr>
      </w:pPr>
    </w:p>
    <w:p w:rsidR="00CF623C" w:rsidRPr="003C7CE9" w:rsidRDefault="00CF623C" w:rsidP="00CF623C">
      <w:pPr>
        <w:widowControl w:val="0"/>
        <w:autoSpaceDE w:val="0"/>
        <w:autoSpaceDN w:val="0"/>
        <w:adjustRightInd w:val="0"/>
        <w:spacing w:line="240" w:lineRule="auto"/>
        <w:ind w:right="-20"/>
        <w:rPr>
          <w:bCs/>
        </w:rPr>
      </w:pPr>
      <w:proofErr w:type="spellStart"/>
      <w:r w:rsidRPr="003C7CE9">
        <w:rPr>
          <w:bCs/>
        </w:rPr>
        <w:t>Cipla</w:t>
      </w:r>
      <w:proofErr w:type="spellEnd"/>
      <w:r w:rsidRPr="003C7CE9">
        <w:rPr>
          <w:bCs/>
        </w:rPr>
        <w:t xml:space="preserve"> Europe </w:t>
      </w:r>
      <w:proofErr w:type="spellStart"/>
      <w:r w:rsidRPr="003C7CE9">
        <w:rPr>
          <w:bCs/>
        </w:rPr>
        <w:t>NV</w:t>
      </w:r>
      <w:proofErr w:type="spellEnd"/>
      <w:r w:rsidRPr="003C7CE9">
        <w:rPr>
          <w:bCs/>
        </w:rPr>
        <w:t xml:space="preserve">, </w:t>
      </w:r>
      <w:proofErr w:type="spellStart"/>
      <w:r w:rsidRPr="003C7CE9">
        <w:rPr>
          <w:bCs/>
        </w:rPr>
        <w:t>Uitbreidingstraat</w:t>
      </w:r>
      <w:proofErr w:type="spellEnd"/>
      <w:r w:rsidRPr="003C7CE9">
        <w:rPr>
          <w:bCs/>
        </w:rPr>
        <w:t xml:space="preserve"> 80, 2600 </w:t>
      </w:r>
      <w:proofErr w:type="spellStart"/>
      <w:r w:rsidRPr="003C7CE9">
        <w:rPr>
          <w:bCs/>
        </w:rPr>
        <w:t>Antwerp</w:t>
      </w:r>
      <w:proofErr w:type="spellEnd"/>
      <w:r w:rsidRPr="003C7CE9">
        <w:rPr>
          <w:bCs/>
        </w:rPr>
        <w:t>, Belgicko</w:t>
      </w:r>
    </w:p>
    <w:p w:rsidR="00CF623C" w:rsidRPr="003C7CE9" w:rsidRDefault="00CF623C" w:rsidP="00CF623C">
      <w:pPr>
        <w:spacing w:line="240" w:lineRule="auto"/>
        <w:rPr>
          <w:color w:val="000000"/>
          <w:szCs w:val="22"/>
        </w:rPr>
      </w:pPr>
    </w:p>
    <w:p w:rsidR="00CF623C" w:rsidRPr="003C7CE9" w:rsidRDefault="00CF623C" w:rsidP="00CF623C">
      <w:pPr>
        <w:spacing w:line="240" w:lineRule="auto"/>
        <w:rPr>
          <w:color w:val="000000"/>
          <w:szCs w:val="22"/>
        </w:rPr>
      </w:pPr>
    </w:p>
    <w:p w:rsidR="00CF623C" w:rsidRPr="00983C84" w:rsidRDefault="00CF623C" w:rsidP="00CF623C">
      <w:pPr>
        <w:spacing w:line="240" w:lineRule="auto"/>
        <w:rPr>
          <w:i/>
          <w:color w:val="000000"/>
          <w:szCs w:val="22"/>
        </w:rPr>
      </w:pPr>
      <w:r w:rsidRPr="00983C84">
        <w:rPr>
          <w:b/>
          <w:color w:val="000000"/>
          <w:szCs w:val="22"/>
        </w:rPr>
        <w:t>Liek je schválený v členských štátoch Európskeho hospodárskeho priestoru (</w:t>
      </w:r>
      <w:proofErr w:type="spellStart"/>
      <w:r w:rsidRPr="00983C84">
        <w:rPr>
          <w:b/>
          <w:color w:val="000000"/>
          <w:szCs w:val="22"/>
        </w:rPr>
        <w:t>EHP</w:t>
      </w:r>
      <w:proofErr w:type="spellEnd"/>
      <w:r w:rsidRPr="00983C84">
        <w:rPr>
          <w:b/>
          <w:color w:val="000000"/>
          <w:szCs w:val="22"/>
        </w:rPr>
        <w:t>) pod nasledovnými názvami:</w:t>
      </w:r>
    </w:p>
    <w:p w:rsidR="00CF623C" w:rsidRPr="00983C84" w:rsidRDefault="00CF623C" w:rsidP="00CF623C">
      <w:pPr>
        <w:pStyle w:val="Default"/>
        <w:rPr>
          <w:sz w:val="22"/>
          <w:szCs w:val="22"/>
          <w:lang w:val="sk-SK"/>
        </w:rPr>
      </w:pPr>
    </w:p>
    <w:tbl>
      <w:tblPr>
        <w:tblW w:w="4326" w:type="pct"/>
        <w:tblLook w:val="04A0" w:firstRow="1" w:lastRow="0" w:firstColumn="1" w:lastColumn="0" w:noHBand="0" w:noVBand="1"/>
      </w:tblPr>
      <w:tblGrid>
        <w:gridCol w:w="2958"/>
        <w:gridCol w:w="321"/>
        <w:gridCol w:w="5248"/>
      </w:tblGrid>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Rakúsko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brausetabletten</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Belgicko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comprimés</w:t>
            </w:r>
            <w:proofErr w:type="spellEnd"/>
            <w:r w:rsidRPr="00AC51F0">
              <w:rPr>
                <w:szCs w:val="22"/>
              </w:rPr>
              <w:t xml:space="preserve"> </w:t>
            </w:r>
            <w:proofErr w:type="spellStart"/>
            <w:r w:rsidRPr="00AC51F0">
              <w:rPr>
                <w:szCs w:val="22"/>
              </w:rPr>
              <w:t>effervescents</w:t>
            </w:r>
            <w:proofErr w:type="spellEnd"/>
            <w:r w:rsidRPr="00AC51F0">
              <w:rPr>
                <w:szCs w:val="22"/>
              </w:rPr>
              <w:t>.</w:t>
            </w:r>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Bulharsko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Cyprus</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r w:rsidR="00CF623C" w:rsidRPr="00983C84" w:rsidTr="002E4E67">
        <w:trPr>
          <w:trHeight w:val="328"/>
        </w:trPr>
        <w:tc>
          <w:tcPr>
            <w:tcW w:w="1735" w:type="pct"/>
            <w:shd w:val="clear" w:color="auto" w:fill="auto"/>
            <w:vAlign w:val="center"/>
          </w:tcPr>
          <w:p w:rsidR="00CF623C" w:rsidRPr="00AC51F0" w:rsidRDefault="00CF623C" w:rsidP="002E4E67">
            <w:pPr>
              <w:spacing w:line="240" w:lineRule="auto"/>
              <w:rPr>
                <w:szCs w:val="22"/>
              </w:rPr>
            </w:pPr>
            <w:r w:rsidRPr="00AC51F0">
              <w:rPr>
                <w:szCs w:val="22"/>
              </w:rPr>
              <w:t>Česká republika</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DE0873" w:rsidRDefault="00CF623C" w:rsidP="002E4E67">
            <w:pPr>
              <w:spacing w:line="240" w:lineRule="auto"/>
              <w:rPr>
                <w:rFonts w:eastAsia="Calibri"/>
                <w:szCs w:val="22"/>
                <w:lang w:eastAsia="en-US"/>
              </w:rPr>
            </w:pPr>
            <w:proofErr w:type="spellStart"/>
            <w:r w:rsidRPr="00983C84">
              <w:rPr>
                <w:rFonts w:eastAsia="Calibri"/>
                <w:szCs w:val="22"/>
              </w:rPr>
              <w:t>Parafizz</w:t>
            </w:r>
            <w:proofErr w:type="spellEnd"/>
            <w:r w:rsidRPr="00983C84">
              <w:rPr>
                <w:rFonts w:eastAsia="Calibri"/>
                <w:szCs w:val="22"/>
              </w:rPr>
              <w:t xml:space="preserve"> 1000 mg</w:t>
            </w:r>
            <w:r w:rsidRPr="00DE0873">
              <w:rPr>
                <w:rFonts w:eastAsia="Calibri"/>
                <w:szCs w:val="22"/>
              </w:rPr>
              <w:t>, šumivé tablety</w:t>
            </w:r>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Nemecko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pStyle w:val="knZulassung02"/>
              <w:suppressAutoHyphens w:val="0"/>
              <w:ind w:left="0" w:right="-2" w:firstLine="0"/>
              <w:rPr>
                <w:rFonts w:ascii="Times New Roman" w:hAnsi="Times New Roman" w:cs="Times New Roman"/>
                <w:lang w:val="sk-SK"/>
              </w:rPr>
            </w:pPr>
            <w:proofErr w:type="spellStart"/>
            <w:r w:rsidRPr="00AC51F0">
              <w:rPr>
                <w:rFonts w:ascii="Times New Roman" w:hAnsi="Times New Roman" w:cs="Times New Roman"/>
                <w:lang w:val="sk-SK"/>
              </w:rPr>
              <w:t>Paracetamol</w:t>
            </w:r>
            <w:proofErr w:type="spellEnd"/>
            <w:r w:rsidRPr="00AC51F0">
              <w:rPr>
                <w:rFonts w:ascii="Times New Roman" w:hAnsi="Times New Roman" w:cs="Times New Roman"/>
                <w:lang w:val="sk-SK"/>
              </w:rPr>
              <w:t xml:space="preserve"> </w:t>
            </w:r>
            <w:proofErr w:type="spellStart"/>
            <w:r w:rsidRPr="00AC51F0">
              <w:rPr>
                <w:rFonts w:ascii="Times New Roman" w:hAnsi="Times New Roman" w:cs="Times New Roman"/>
                <w:lang w:val="sk-SK"/>
              </w:rPr>
              <w:t>Cipla</w:t>
            </w:r>
            <w:proofErr w:type="spellEnd"/>
            <w:r w:rsidRPr="00AC51F0">
              <w:rPr>
                <w:rFonts w:ascii="Times New Roman" w:hAnsi="Times New Roman" w:cs="Times New Roman"/>
                <w:lang w:val="sk-SK"/>
              </w:rPr>
              <w:t xml:space="preserve"> 1000 mg </w:t>
            </w:r>
            <w:proofErr w:type="spellStart"/>
            <w:r w:rsidRPr="00AC51F0">
              <w:rPr>
                <w:rFonts w:ascii="Times New Roman" w:hAnsi="Times New Roman" w:cs="Times New Roman"/>
                <w:lang w:val="sk-SK"/>
              </w:rPr>
              <w:t>Brausetabletten</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Dánsko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brusetabletter</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Estónsko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FA75F0">
            <w:pPr>
              <w:spacing w:line="240" w:lineRule="auto"/>
              <w:rPr>
                <w:szCs w:val="22"/>
              </w:rPr>
            </w:pPr>
            <w:proofErr w:type="spellStart"/>
            <w:r w:rsidRPr="00AC51F0">
              <w:rPr>
                <w:szCs w:val="22"/>
              </w:rPr>
              <w:t>Parafizz</w:t>
            </w:r>
            <w:proofErr w:type="spellEnd"/>
            <w:r w:rsidR="00FA75F0">
              <w:rPr>
                <w:szCs w:val="22"/>
              </w:rPr>
              <w:t xml:space="preserve"> </w:t>
            </w:r>
            <w:r w:rsidR="00596DDD">
              <w:rPr>
                <w:szCs w:val="22"/>
              </w:rPr>
              <w:t>1000</w:t>
            </w:r>
            <w:r w:rsidR="00596DDD" w:rsidRPr="00596DDD">
              <w:rPr>
                <w:szCs w:val="22"/>
              </w:rPr>
              <w:t xml:space="preserve"> mg </w:t>
            </w:r>
            <w:proofErr w:type="spellStart"/>
            <w:r w:rsidR="00596DDD" w:rsidRPr="00596DDD">
              <w:rPr>
                <w:szCs w:val="22"/>
              </w:rPr>
              <w:t>kihisevad</w:t>
            </w:r>
            <w:proofErr w:type="spellEnd"/>
            <w:r w:rsidR="00596DDD" w:rsidRPr="00596DDD">
              <w:rPr>
                <w:szCs w:val="22"/>
              </w:rPr>
              <w:t xml:space="preserve"> </w:t>
            </w:r>
            <w:proofErr w:type="spellStart"/>
            <w:r w:rsidR="00596DDD" w:rsidRPr="00596DDD">
              <w:rPr>
                <w:szCs w:val="22"/>
              </w:rPr>
              <w:t>tabletid</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Grécko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Španielsko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comprimidos</w:t>
            </w:r>
            <w:proofErr w:type="spellEnd"/>
            <w:r w:rsidRPr="00AC51F0">
              <w:rPr>
                <w:szCs w:val="22"/>
              </w:rPr>
              <w:t xml:space="preserve"> </w:t>
            </w:r>
            <w:proofErr w:type="spellStart"/>
            <w:r w:rsidRPr="00AC51F0">
              <w:rPr>
                <w:szCs w:val="22"/>
              </w:rPr>
              <w:t>efervescentes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Fínsko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Paracip</w:t>
            </w:r>
            <w:proofErr w:type="spellEnd"/>
            <w:r w:rsidRPr="00AC51F0">
              <w:rPr>
                <w:szCs w:val="22"/>
              </w:rPr>
              <w:t xml:space="preserve">, 1000 mg, </w:t>
            </w:r>
            <w:proofErr w:type="spellStart"/>
            <w:r w:rsidRPr="00AC51F0">
              <w:rPr>
                <w:szCs w:val="22"/>
              </w:rPr>
              <w:t>poretabletti</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Chorvátsko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983C84">
              <w:rPr>
                <w:rFonts w:eastAsia="Calibri"/>
                <w:szCs w:val="22"/>
              </w:rPr>
              <w:t>Parafizz</w:t>
            </w:r>
            <w:proofErr w:type="spellEnd"/>
            <w:r w:rsidRPr="00983C84">
              <w:rPr>
                <w:rFonts w:eastAsia="Calibri"/>
                <w:szCs w:val="22"/>
              </w:rPr>
              <w:t xml:space="preserve"> 1000 mg</w:t>
            </w:r>
            <w:r w:rsidRPr="00DE0873">
              <w:rPr>
                <w:rFonts w:eastAsia="Calibri"/>
                <w:szCs w:val="22"/>
              </w:rPr>
              <w:t xml:space="preserve"> </w:t>
            </w:r>
            <w:proofErr w:type="spellStart"/>
            <w:r w:rsidRPr="00DE0873">
              <w:rPr>
                <w:rFonts w:eastAsia="Calibri"/>
                <w:szCs w:val="22"/>
              </w:rPr>
              <w:t>šumeće</w:t>
            </w:r>
            <w:proofErr w:type="spellEnd"/>
            <w:r w:rsidRPr="00DE0873">
              <w:rPr>
                <w:rFonts w:eastAsia="Calibri"/>
                <w:szCs w:val="22"/>
              </w:rPr>
              <w:t xml:space="preserve"> tablete </w:t>
            </w:r>
            <w:proofErr w:type="spellStart"/>
            <w:r w:rsidRPr="00DE0873">
              <w:rPr>
                <w:rFonts w:eastAsia="Calibri"/>
                <w:szCs w:val="22"/>
              </w:rPr>
              <w:t>tablete</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Maďarsko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pezsgőtabletta</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Írsko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Paralief</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Taliansko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Compresse</w:t>
            </w:r>
            <w:proofErr w:type="spellEnd"/>
            <w:r w:rsidRPr="00AC51F0">
              <w:rPr>
                <w:szCs w:val="22"/>
              </w:rPr>
              <w:t xml:space="preserve"> </w:t>
            </w:r>
            <w:proofErr w:type="spellStart"/>
            <w:r w:rsidRPr="00AC51F0">
              <w:rPr>
                <w:szCs w:val="22"/>
              </w:rPr>
              <w:t>effervescenti</w:t>
            </w:r>
            <w:proofErr w:type="spellEnd"/>
            <w:r w:rsidRPr="00AC51F0">
              <w:rPr>
                <w:szCs w:val="22"/>
              </w:rPr>
              <w:t>.</w:t>
            </w:r>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Litva</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Šnypščioji</w:t>
            </w:r>
            <w:proofErr w:type="spellEnd"/>
            <w:r w:rsidRPr="00AC51F0">
              <w:rPr>
                <w:szCs w:val="22"/>
              </w:rPr>
              <w:t xml:space="preserve"> </w:t>
            </w:r>
            <w:proofErr w:type="spellStart"/>
            <w:r w:rsidRPr="00AC51F0">
              <w:rPr>
                <w:szCs w:val="22"/>
              </w:rPr>
              <w:t>tabletė</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Luxembursko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comprimés</w:t>
            </w:r>
            <w:proofErr w:type="spellEnd"/>
            <w:r w:rsidRPr="00AC51F0">
              <w:rPr>
                <w:szCs w:val="22"/>
              </w:rPr>
              <w:t xml:space="preserve"> </w:t>
            </w:r>
            <w:proofErr w:type="spellStart"/>
            <w:r w:rsidRPr="00AC51F0">
              <w:rPr>
                <w:szCs w:val="22"/>
              </w:rPr>
              <w:t>effervescents</w:t>
            </w:r>
            <w:proofErr w:type="spellEnd"/>
            <w:r w:rsidRPr="00AC51F0">
              <w:rPr>
                <w:szCs w:val="22"/>
              </w:rPr>
              <w:t>.</w:t>
            </w:r>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Lotyšsko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596DDD" w:rsidP="002E4E67">
            <w:pPr>
              <w:pStyle w:val="Default"/>
              <w:rPr>
                <w:sz w:val="22"/>
                <w:szCs w:val="22"/>
                <w:lang w:val="sk-SK"/>
              </w:rPr>
            </w:pPr>
            <w:proofErr w:type="spellStart"/>
            <w:r w:rsidRPr="00596DDD">
              <w:rPr>
                <w:color w:val="auto"/>
                <w:sz w:val="22"/>
                <w:szCs w:val="22"/>
                <w:lang w:val="sk-SK"/>
              </w:rPr>
              <w:t>Paracip</w:t>
            </w:r>
            <w:proofErr w:type="spellEnd"/>
            <w:r w:rsidRPr="00596DDD">
              <w:rPr>
                <w:color w:val="auto"/>
                <w:sz w:val="22"/>
                <w:szCs w:val="22"/>
                <w:lang w:val="sk-SK"/>
              </w:rPr>
              <w:t xml:space="preserve"> 1000 mg </w:t>
            </w:r>
            <w:proofErr w:type="spellStart"/>
            <w:r w:rsidRPr="00596DDD">
              <w:rPr>
                <w:color w:val="auto"/>
                <w:sz w:val="22"/>
                <w:szCs w:val="22"/>
                <w:lang w:val="sk-SK"/>
              </w:rPr>
              <w:t>putojošās</w:t>
            </w:r>
            <w:proofErr w:type="spellEnd"/>
            <w:r w:rsidRPr="00596DDD">
              <w:rPr>
                <w:color w:val="auto"/>
                <w:sz w:val="22"/>
                <w:szCs w:val="22"/>
                <w:lang w:val="sk-SK"/>
              </w:rPr>
              <w:t xml:space="preserve"> </w:t>
            </w:r>
            <w:proofErr w:type="spellStart"/>
            <w:r w:rsidRPr="00596DDD">
              <w:rPr>
                <w:color w:val="auto"/>
                <w:sz w:val="22"/>
                <w:szCs w:val="22"/>
                <w:lang w:val="sk-SK"/>
              </w:rPr>
              <w:t>tabletes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Malta</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Paracetamol</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Holandsko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jc w:val="both"/>
              <w:rPr>
                <w:szCs w:val="22"/>
              </w:rPr>
            </w:pPr>
            <w:proofErr w:type="spellStart"/>
            <w:r w:rsidRPr="00AC51F0">
              <w:rPr>
                <w:szCs w:val="22"/>
              </w:rPr>
              <w:t>Paracip</w:t>
            </w:r>
            <w:proofErr w:type="spellEnd"/>
            <w:r w:rsidRPr="00AC51F0">
              <w:rPr>
                <w:szCs w:val="22"/>
              </w:rPr>
              <w:t xml:space="preserve"> 1000 mg, </w:t>
            </w:r>
            <w:proofErr w:type="spellStart"/>
            <w:r w:rsidRPr="00AC51F0">
              <w:rPr>
                <w:szCs w:val="22"/>
              </w:rPr>
              <w:t>bruistabletten</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Nórsko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Paracip</w:t>
            </w:r>
            <w:proofErr w:type="spellEnd"/>
            <w:r w:rsidRPr="00AC51F0">
              <w:rPr>
                <w:szCs w:val="22"/>
              </w:rPr>
              <w:t xml:space="preserve">, 1000 mg, </w:t>
            </w:r>
            <w:proofErr w:type="spellStart"/>
            <w:r w:rsidRPr="00AC51F0">
              <w:rPr>
                <w:szCs w:val="22"/>
              </w:rPr>
              <w:t>brusetabletter</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Poľsko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Rumunsko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Parafizz</w:t>
            </w:r>
            <w:proofErr w:type="spellEnd"/>
            <w:r w:rsidRPr="00AC51F0">
              <w:rPr>
                <w:szCs w:val="22"/>
              </w:rPr>
              <w:t xml:space="preserve"> 1000 mg </w:t>
            </w:r>
            <w:proofErr w:type="spellStart"/>
            <w:r w:rsidRPr="00AC51F0">
              <w:rPr>
                <w:szCs w:val="22"/>
              </w:rPr>
              <w:t>comprimate</w:t>
            </w:r>
            <w:proofErr w:type="spellEnd"/>
            <w:r w:rsidRPr="00AC51F0">
              <w:rPr>
                <w:szCs w:val="22"/>
              </w:rPr>
              <w:t xml:space="preserve"> </w:t>
            </w:r>
            <w:proofErr w:type="spellStart"/>
            <w:r w:rsidRPr="00AC51F0">
              <w:rPr>
                <w:szCs w:val="22"/>
              </w:rPr>
              <w:t>efervescente</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Švédsko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Paracip</w:t>
            </w:r>
            <w:proofErr w:type="spellEnd"/>
            <w:r w:rsidRPr="00AC51F0">
              <w:rPr>
                <w:szCs w:val="22"/>
              </w:rPr>
              <w:t xml:space="preserve">, 1000 mg, </w:t>
            </w:r>
            <w:proofErr w:type="spellStart"/>
            <w:r w:rsidRPr="00AC51F0">
              <w:rPr>
                <w:szCs w:val="22"/>
              </w:rPr>
              <w:t>brustabletter</w:t>
            </w:r>
            <w:proofErr w:type="spellEnd"/>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Slovinsko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Paracetamol</w:t>
            </w:r>
            <w:proofErr w:type="spellEnd"/>
            <w:r w:rsidRPr="00AC51F0">
              <w:rPr>
                <w:szCs w:val="22"/>
              </w:rPr>
              <w:t xml:space="preserve"> </w:t>
            </w:r>
            <w:proofErr w:type="spellStart"/>
            <w:r w:rsidRPr="00AC51F0">
              <w:rPr>
                <w:szCs w:val="22"/>
              </w:rPr>
              <w:t>Cipla</w:t>
            </w:r>
            <w:proofErr w:type="spellEnd"/>
            <w:r w:rsidRPr="00AC51F0">
              <w:rPr>
                <w:szCs w:val="22"/>
              </w:rPr>
              <w:t xml:space="preserve">, 1000 mg, </w:t>
            </w:r>
            <w:hyperlink r:id="rId9" w:history="1">
              <w:proofErr w:type="spellStart"/>
              <w:r w:rsidRPr="00AC51F0">
                <w:rPr>
                  <w:szCs w:val="22"/>
                </w:rPr>
                <w:t>šumečatableta</w:t>
              </w:r>
              <w:proofErr w:type="spellEnd"/>
            </w:hyperlink>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Slovenská republika</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Paracetamol</w:t>
            </w:r>
            <w:proofErr w:type="spellEnd"/>
            <w:r w:rsidRPr="00AC51F0">
              <w:rPr>
                <w:szCs w:val="22"/>
              </w:rPr>
              <w:t xml:space="preserve"> </w:t>
            </w:r>
            <w:proofErr w:type="spellStart"/>
            <w:r w:rsidRPr="00AC51F0">
              <w:rPr>
                <w:szCs w:val="22"/>
              </w:rPr>
              <w:t>Cipla</w:t>
            </w:r>
            <w:proofErr w:type="spellEnd"/>
            <w:r w:rsidRPr="00AC51F0">
              <w:rPr>
                <w:szCs w:val="22"/>
              </w:rPr>
              <w:t xml:space="preserve"> 1000 mg šumivé</w:t>
            </w:r>
            <w:r w:rsidR="00287507">
              <w:rPr>
                <w:szCs w:val="22"/>
              </w:rPr>
              <w:t xml:space="preserve"> </w:t>
            </w:r>
            <w:r w:rsidRPr="00AC51F0">
              <w:rPr>
                <w:szCs w:val="22"/>
              </w:rPr>
              <w:t>tablety</w:t>
            </w:r>
          </w:p>
        </w:tc>
      </w:tr>
      <w:tr w:rsidR="00CF623C" w:rsidRPr="00983C84" w:rsidTr="002E4E67">
        <w:tc>
          <w:tcPr>
            <w:tcW w:w="1735" w:type="pct"/>
            <w:shd w:val="clear" w:color="auto" w:fill="auto"/>
            <w:vAlign w:val="center"/>
          </w:tcPr>
          <w:p w:rsidR="00CF623C" w:rsidRPr="00AC51F0" w:rsidRDefault="00CF623C" w:rsidP="002E4E67">
            <w:pPr>
              <w:spacing w:line="240" w:lineRule="auto"/>
              <w:rPr>
                <w:szCs w:val="22"/>
              </w:rPr>
            </w:pPr>
            <w:r w:rsidRPr="00AC51F0">
              <w:rPr>
                <w:szCs w:val="22"/>
              </w:rPr>
              <w:t>Spojené kráľovstvo</w:t>
            </w:r>
          </w:p>
        </w:tc>
        <w:tc>
          <w:tcPr>
            <w:tcW w:w="188" w:type="pct"/>
            <w:shd w:val="clear" w:color="auto" w:fill="auto"/>
            <w:vAlign w:val="center"/>
          </w:tcPr>
          <w:p w:rsidR="00CF623C" w:rsidRPr="00AC51F0" w:rsidRDefault="00CF623C" w:rsidP="002E4E67">
            <w:pPr>
              <w:spacing w:line="240" w:lineRule="auto"/>
              <w:rPr>
                <w:szCs w:val="22"/>
              </w:rPr>
            </w:pPr>
          </w:p>
        </w:tc>
        <w:tc>
          <w:tcPr>
            <w:tcW w:w="3078" w:type="pct"/>
            <w:shd w:val="clear" w:color="auto" w:fill="auto"/>
            <w:vAlign w:val="center"/>
          </w:tcPr>
          <w:p w:rsidR="00CF623C" w:rsidRPr="00AC51F0" w:rsidRDefault="00CF623C" w:rsidP="002E4E67">
            <w:pPr>
              <w:spacing w:line="240" w:lineRule="auto"/>
              <w:rPr>
                <w:szCs w:val="22"/>
              </w:rPr>
            </w:pPr>
            <w:proofErr w:type="spellStart"/>
            <w:r w:rsidRPr="00AC51F0">
              <w:rPr>
                <w:szCs w:val="22"/>
              </w:rPr>
              <w:t>Paracetamol</w:t>
            </w:r>
            <w:proofErr w:type="spellEnd"/>
            <w:r w:rsidRPr="00AC51F0">
              <w:rPr>
                <w:szCs w:val="22"/>
              </w:rPr>
              <w:t xml:space="preserve"> 1000 mg </w:t>
            </w:r>
            <w:proofErr w:type="spellStart"/>
            <w:r w:rsidRPr="00AC51F0">
              <w:rPr>
                <w:szCs w:val="22"/>
              </w:rPr>
              <w:t>effervescent</w:t>
            </w:r>
            <w:proofErr w:type="spellEnd"/>
            <w:r w:rsidRPr="00AC51F0">
              <w:rPr>
                <w:szCs w:val="22"/>
              </w:rPr>
              <w:t xml:space="preserve"> </w:t>
            </w:r>
            <w:proofErr w:type="spellStart"/>
            <w:r w:rsidRPr="00AC51F0">
              <w:rPr>
                <w:szCs w:val="22"/>
              </w:rPr>
              <w:t>tablets</w:t>
            </w:r>
            <w:proofErr w:type="spellEnd"/>
          </w:p>
        </w:tc>
      </w:tr>
    </w:tbl>
    <w:p w:rsidR="00CF623C" w:rsidRPr="00983C84" w:rsidRDefault="00CF623C" w:rsidP="00CF623C">
      <w:pPr>
        <w:pStyle w:val="Default"/>
        <w:rPr>
          <w:sz w:val="22"/>
          <w:szCs w:val="22"/>
          <w:lang w:val="sk-SK"/>
        </w:rPr>
      </w:pPr>
      <w:r w:rsidRPr="00983C84">
        <w:rPr>
          <w:sz w:val="22"/>
          <w:szCs w:val="22"/>
          <w:lang w:val="sk-SK"/>
        </w:rPr>
        <w:tab/>
      </w:r>
    </w:p>
    <w:p w:rsidR="00CF623C" w:rsidRPr="003C7CE9" w:rsidRDefault="00CF623C" w:rsidP="00CF623C">
      <w:pPr>
        <w:pStyle w:val="Default"/>
        <w:rPr>
          <w:sz w:val="22"/>
          <w:szCs w:val="22"/>
          <w:lang w:val="sk-SK"/>
        </w:rPr>
      </w:pPr>
    </w:p>
    <w:p w:rsidR="00CF623C" w:rsidRPr="003C7CE9" w:rsidRDefault="00CF623C" w:rsidP="00CF623C">
      <w:pPr>
        <w:numPr>
          <w:ilvl w:val="12"/>
          <w:numId w:val="0"/>
        </w:numPr>
        <w:spacing w:line="240" w:lineRule="auto"/>
        <w:ind w:right="-2"/>
        <w:rPr>
          <w:color w:val="000000"/>
          <w:szCs w:val="22"/>
        </w:rPr>
      </w:pPr>
    </w:p>
    <w:p w:rsidR="00CF623C" w:rsidRPr="003C7CE9" w:rsidRDefault="00CF623C" w:rsidP="00CF623C">
      <w:pPr>
        <w:numPr>
          <w:ilvl w:val="12"/>
          <w:numId w:val="0"/>
        </w:numPr>
        <w:spacing w:line="240" w:lineRule="auto"/>
        <w:ind w:right="-2"/>
        <w:outlineLvl w:val="0"/>
        <w:rPr>
          <w:szCs w:val="22"/>
        </w:rPr>
      </w:pPr>
      <w:r w:rsidRPr="003C7CE9">
        <w:rPr>
          <w:b/>
          <w:szCs w:val="22"/>
        </w:rPr>
        <w:t>Táto písomná informácia pre používateľa bola naposledy aktualizovaná v</w:t>
      </w:r>
      <w:r>
        <w:rPr>
          <w:b/>
          <w:szCs w:val="22"/>
        </w:rPr>
        <w:t> </w:t>
      </w:r>
      <w:r w:rsidR="00287507">
        <w:rPr>
          <w:b/>
          <w:szCs w:val="22"/>
        </w:rPr>
        <w:t>12</w:t>
      </w:r>
      <w:r>
        <w:rPr>
          <w:b/>
          <w:szCs w:val="22"/>
        </w:rPr>
        <w:t>/2015.</w:t>
      </w:r>
    </w:p>
    <w:p w:rsidR="00EF4F13" w:rsidRPr="003C7CE9" w:rsidRDefault="00EF4F13" w:rsidP="00CF623C">
      <w:pPr>
        <w:tabs>
          <w:tab w:val="clear" w:pos="567"/>
        </w:tabs>
        <w:autoSpaceDE w:val="0"/>
        <w:autoSpaceDN w:val="0"/>
        <w:adjustRightInd w:val="0"/>
        <w:spacing w:line="240" w:lineRule="auto"/>
        <w:rPr>
          <w:szCs w:val="22"/>
        </w:rPr>
      </w:pPr>
    </w:p>
    <w:sectPr w:rsidR="00EF4F13" w:rsidRPr="003C7CE9" w:rsidSect="00B16EE4">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134" w:right="1134" w:bottom="1134" w:left="1134" w:header="737"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486" w:rsidRDefault="00654486">
      <w:pPr>
        <w:spacing w:line="240" w:lineRule="auto"/>
      </w:pPr>
      <w:r>
        <w:separator/>
      </w:r>
    </w:p>
  </w:endnote>
  <w:endnote w:type="continuationSeparator" w:id="0">
    <w:p w:rsidR="00654486" w:rsidRDefault="00654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Pta"/>
      <w:tabs>
        <w:tab w:val="clear" w:pos="8930"/>
        <w:tab w:val="right" w:pos="8931"/>
      </w:tabs>
      <w:ind w:right="96"/>
      <w:jc w:val="center"/>
    </w:pPr>
    <w:r>
      <w:fldChar w:fldCharType="begin"/>
    </w:r>
    <w:r>
      <w:instrText xml:space="preserve"> EQ </w:instrText>
    </w:r>
    <w:r>
      <w:fldChar w:fldCharType="end"/>
    </w:r>
    <w:r>
      <w:rPr>
        <w:rStyle w:val="slostrany"/>
        <w:rFonts w:ascii="Arial" w:hAnsi="Arial" w:cs="Arial"/>
      </w:rPr>
      <w:fldChar w:fldCharType="begin"/>
    </w:r>
    <w:r>
      <w:rPr>
        <w:rStyle w:val="slostrany"/>
        <w:rFonts w:ascii="Arial" w:hAnsi="Arial" w:cs="Arial"/>
      </w:rPr>
      <w:instrText xml:space="preserve">PAGE  </w:instrText>
    </w:r>
    <w:r>
      <w:rPr>
        <w:rStyle w:val="slostrany"/>
        <w:rFonts w:ascii="Arial" w:hAnsi="Arial" w:cs="Arial"/>
      </w:rPr>
      <w:fldChar w:fldCharType="separate"/>
    </w:r>
    <w:r w:rsidR="00BD4B32">
      <w:rPr>
        <w:rStyle w:val="slostrany"/>
        <w:rFonts w:ascii="Arial" w:hAnsi="Arial" w:cs="Arial"/>
        <w:noProof/>
      </w:rPr>
      <w:t>4</w:t>
    </w:r>
    <w:r>
      <w:rPr>
        <w:rStyle w:val="slostrany"/>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Pta"/>
      <w:tabs>
        <w:tab w:val="clear" w:pos="8930"/>
        <w:tab w:val="right" w:pos="8931"/>
      </w:tabs>
      <w:ind w:right="96"/>
      <w:jc w:val="center"/>
    </w:pPr>
    <w:r>
      <w:fldChar w:fldCharType="begin"/>
    </w:r>
    <w:r>
      <w:instrText xml:space="preserve"> EQ </w:instrText>
    </w:r>
    <w:r>
      <w:fldChar w:fldCharType="end"/>
    </w:r>
    <w:r>
      <w:rPr>
        <w:rStyle w:val="slostrany"/>
        <w:rFonts w:ascii="Arial" w:hAnsi="Arial" w:cs="Arial"/>
      </w:rPr>
      <w:fldChar w:fldCharType="begin"/>
    </w:r>
    <w:r>
      <w:rPr>
        <w:rStyle w:val="slostrany"/>
        <w:rFonts w:ascii="Arial" w:hAnsi="Arial" w:cs="Arial"/>
      </w:rPr>
      <w:instrText xml:space="preserve">PAGE  </w:instrText>
    </w:r>
    <w:r>
      <w:rPr>
        <w:rStyle w:val="slostrany"/>
        <w:rFonts w:ascii="Arial" w:hAnsi="Arial" w:cs="Arial"/>
      </w:rPr>
      <w:fldChar w:fldCharType="separate"/>
    </w:r>
    <w:r w:rsidR="00BD4B32">
      <w:rPr>
        <w:rStyle w:val="slostrany"/>
        <w:rFonts w:ascii="Arial" w:hAnsi="Arial" w:cs="Arial"/>
        <w:noProof/>
      </w:rPr>
      <w:t>1</w:t>
    </w:r>
    <w:r>
      <w:rPr>
        <w:rStyle w:val="slostrany"/>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486" w:rsidRDefault="00654486">
      <w:pPr>
        <w:spacing w:line="240" w:lineRule="auto"/>
      </w:pPr>
      <w:r>
        <w:separator/>
      </w:r>
    </w:p>
  </w:footnote>
  <w:footnote w:type="continuationSeparator" w:id="0">
    <w:p w:rsidR="00654486" w:rsidRDefault="00654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rsidP="00CE5882">
    <w:pPr>
      <w:pStyle w:val="Hlavika"/>
      <w:tabs>
        <w:tab w:val="clear" w:pos="4536"/>
        <w:tab w:val="clear" w:pos="9072"/>
        <w:tab w:val="left" w:pos="1200"/>
      </w:tabs>
      <w:rPr>
        <w:sz w:val="18"/>
        <w:szCs w:val="18"/>
      </w:rPr>
    </w:pPr>
  </w:p>
  <w:p w:rsidR="00EF4F13" w:rsidRDefault="00EF4F13" w:rsidP="00CE5882">
    <w:pPr>
      <w:pStyle w:val="Hlavika"/>
      <w:tabs>
        <w:tab w:val="clear" w:pos="4536"/>
        <w:tab w:val="clear" w:pos="9072"/>
        <w:tab w:val="left" w:pos="1200"/>
      </w:tabs>
      <w:rPr>
        <w:sz w:val="18"/>
        <w:szCs w:val="18"/>
      </w:rPr>
    </w:pPr>
  </w:p>
  <w:p w:rsidR="00EF4F13" w:rsidRPr="00CE5882" w:rsidRDefault="00EF4F13" w:rsidP="00CE5882">
    <w:pPr>
      <w:pStyle w:val="Hlavika"/>
      <w:tabs>
        <w:tab w:val="clear" w:pos="4536"/>
        <w:tab w:val="clear" w:pos="9072"/>
        <w:tab w:val="left" w:pos="120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Pr="00CE5882" w:rsidRDefault="00EF4F13" w:rsidP="00B16EE4">
    <w:pPr>
      <w:spacing w:line="240" w:lineRule="auto"/>
      <w:rPr>
        <w:sz w:val="18"/>
        <w:szCs w:val="18"/>
      </w:rPr>
    </w:pPr>
    <w:r w:rsidRPr="008551F4">
      <w:rPr>
        <w:sz w:val="18"/>
        <w:szCs w:val="18"/>
      </w:rPr>
      <w:t xml:space="preserve">Schválený text k rozhodnutiu o registrácii ev. č.: </w:t>
    </w:r>
    <w:r w:rsidR="00563ABF">
      <w:rPr>
        <w:bCs/>
        <w:sz w:val="18"/>
        <w:szCs w:val="18"/>
      </w:rPr>
      <w:t>2013/</w:t>
    </w:r>
    <w:proofErr w:type="spellStart"/>
    <w:r w:rsidR="00563ABF">
      <w:rPr>
        <w:bCs/>
        <w:sz w:val="18"/>
        <w:szCs w:val="18"/>
      </w:rPr>
      <w:t>08217-REG</w:t>
    </w:r>
    <w:proofErr w:type="spellEnd"/>
  </w:p>
  <w:p w:rsidR="00EF4F13" w:rsidRDefault="00EF4F13" w:rsidP="00726489">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656F4"/>
    <w:multiLevelType w:val="hybridMultilevel"/>
    <w:tmpl w:val="92E28A34"/>
    <w:lvl w:ilvl="0" w:tplc="7EB4373E">
      <w:start w:val="1"/>
      <w:numFmt w:val="decimal"/>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3A824FA8"/>
    <w:multiLevelType w:val="hybridMultilevel"/>
    <w:tmpl w:val="58B0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564D9"/>
    <w:multiLevelType w:val="hybridMultilevel"/>
    <w:tmpl w:val="57E67AF8"/>
    <w:lvl w:ilvl="0" w:tplc="D5A84878">
      <w:numFmt w:val="bullet"/>
      <w:lvlText w:val="-"/>
      <w:lvlJc w:val="left"/>
      <w:pPr>
        <w:ind w:left="720" w:hanging="360"/>
      </w:pPr>
      <w:rPr>
        <w:rFonts w:ascii="Times New Roman" w:eastAsia="Times New Roman"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50B0BFF"/>
    <w:multiLevelType w:val="hybridMultilevel"/>
    <w:tmpl w:val="EE2813BC"/>
    <w:lvl w:ilvl="0" w:tplc="04050001">
      <w:start w:val="1"/>
      <w:numFmt w:val="bullet"/>
      <w:lvlText w:val=""/>
      <w:lvlJc w:val="left"/>
      <w:pPr>
        <w:ind w:left="768" w:hanging="360"/>
      </w:pPr>
      <w:rPr>
        <w:rFonts w:ascii="Symbol" w:hAnsi="Symbol" w:hint="default"/>
      </w:rPr>
    </w:lvl>
    <w:lvl w:ilvl="1" w:tplc="04050003" w:tentative="1">
      <w:start w:val="1"/>
      <w:numFmt w:val="bullet"/>
      <w:lvlText w:val="o"/>
      <w:lvlJc w:val="left"/>
      <w:pPr>
        <w:ind w:left="1488" w:hanging="360"/>
      </w:pPr>
      <w:rPr>
        <w:rFonts w:ascii="Courier New" w:hAnsi="Courier New" w:hint="default"/>
      </w:rPr>
    </w:lvl>
    <w:lvl w:ilvl="2" w:tplc="04050005" w:tentative="1">
      <w:start w:val="1"/>
      <w:numFmt w:val="bullet"/>
      <w:lvlText w:val=""/>
      <w:lvlJc w:val="left"/>
      <w:pPr>
        <w:ind w:left="2208" w:hanging="360"/>
      </w:pPr>
      <w:rPr>
        <w:rFonts w:ascii="Wingdings" w:hAnsi="Wingdings" w:hint="default"/>
      </w:rPr>
    </w:lvl>
    <w:lvl w:ilvl="3" w:tplc="04050001" w:tentative="1">
      <w:start w:val="1"/>
      <w:numFmt w:val="bullet"/>
      <w:lvlText w:val=""/>
      <w:lvlJc w:val="left"/>
      <w:pPr>
        <w:ind w:left="2928" w:hanging="360"/>
      </w:pPr>
      <w:rPr>
        <w:rFonts w:ascii="Symbol" w:hAnsi="Symbol" w:hint="default"/>
      </w:rPr>
    </w:lvl>
    <w:lvl w:ilvl="4" w:tplc="04050003" w:tentative="1">
      <w:start w:val="1"/>
      <w:numFmt w:val="bullet"/>
      <w:lvlText w:val="o"/>
      <w:lvlJc w:val="left"/>
      <w:pPr>
        <w:ind w:left="3648" w:hanging="360"/>
      </w:pPr>
      <w:rPr>
        <w:rFonts w:ascii="Courier New" w:hAnsi="Courier New" w:hint="default"/>
      </w:rPr>
    </w:lvl>
    <w:lvl w:ilvl="5" w:tplc="04050005" w:tentative="1">
      <w:start w:val="1"/>
      <w:numFmt w:val="bullet"/>
      <w:lvlText w:val=""/>
      <w:lvlJc w:val="left"/>
      <w:pPr>
        <w:ind w:left="4368" w:hanging="360"/>
      </w:pPr>
      <w:rPr>
        <w:rFonts w:ascii="Wingdings" w:hAnsi="Wingdings" w:hint="default"/>
      </w:rPr>
    </w:lvl>
    <w:lvl w:ilvl="6" w:tplc="04050001" w:tentative="1">
      <w:start w:val="1"/>
      <w:numFmt w:val="bullet"/>
      <w:lvlText w:val=""/>
      <w:lvlJc w:val="left"/>
      <w:pPr>
        <w:ind w:left="5088" w:hanging="360"/>
      </w:pPr>
      <w:rPr>
        <w:rFonts w:ascii="Symbol" w:hAnsi="Symbol" w:hint="default"/>
      </w:rPr>
    </w:lvl>
    <w:lvl w:ilvl="7" w:tplc="04050003" w:tentative="1">
      <w:start w:val="1"/>
      <w:numFmt w:val="bullet"/>
      <w:lvlText w:val="o"/>
      <w:lvlJc w:val="left"/>
      <w:pPr>
        <w:ind w:left="5808" w:hanging="360"/>
      </w:pPr>
      <w:rPr>
        <w:rFonts w:ascii="Courier New" w:hAnsi="Courier New" w:hint="default"/>
      </w:rPr>
    </w:lvl>
    <w:lvl w:ilvl="8" w:tplc="04050005" w:tentative="1">
      <w:start w:val="1"/>
      <w:numFmt w:val="bullet"/>
      <w:lvlText w:val=""/>
      <w:lvlJc w:val="left"/>
      <w:pPr>
        <w:ind w:left="6528" w:hanging="360"/>
      </w:pPr>
      <w:rPr>
        <w:rFonts w:ascii="Wingdings" w:hAnsi="Wingdings" w:hint="default"/>
      </w:rPr>
    </w:lvl>
  </w:abstractNum>
  <w:abstractNum w:abstractNumId="4">
    <w:nsid w:val="46D34960"/>
    <w:multiLevelType w:val="hybridMultilevel"/>
    <w:tmpl w:val="5FBC1636"/>
    <w:lvl w:ilvl="0" w:tplc="962EE976">
      <w:start w:val="1"/>
      <w:numFmt w:val="bullet"/>
      <w:lvlText w:val=""/>
      <w:lvlJc w:val="left"/>
      <w:pPr>
        <w:tabs>
          <w:tab w:val="num" w:pos="810"/>
        </w:tabs>
        <w:ind w:left="810" w:hanging="360"/>
      </w:pPr>
      <w:rPr>
        <w:rFonts w:ascii="Symbol" w:hAnsi="Symbol"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5">
    <w:nsid w:val="48650E5C"/>
    <w:multiLevelType w:val="hybridMultilevel"/>
    <w:tmpl w:val="F53CAAF8"/>
    <w:lvl w:ilvl="0" w:tplc="FFFFFFFF">
      <w:start w:val="1"/>
      <w:numFmt w:val="bullet"/>
      <w:lvlText w:val="-"/>
      <w:lvlJc w:val="left"/>
      <w:pPr>
        <w:ind w:left="360" w:hanging="360"/>
      </w:pPr>
    </w:lvl>
    <w:lvl w:ilvl="1" w:tplc="041B0003" w:tentative="1">
      <w:start w:val="1"/>
      <w:numFmt w:val="bullet"/>
      <w:lvlText w:val="o"/>
      <w:lvlJc w:val="left"/>
      <w:pPr>
        <w:ind w:left="1080" w:hanging="360"/>
      </w:pPr>
      <w:rPr>
        <w:rFonts w:ascii="Courier New" w:hAnsi="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nsid w:val="51172D4C"/>
    <w:multiLevelType w:val="hybridMultilevel"/>
    <w:tmpl w:val="05E68A0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7">
    <w:nsid w:val="617C2213"/>
    <w:multiLevelType w:val="hybridMultilevel"/>
    <w:tmpl w:val="EBD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F787E"/>
    <w:multiLevelType w:val="hybridMultilevel"/>
    <w:tmpl w:val="AFC0DF5E"/>
    <w:lvl w:ilvl="0" w:tplc="85C44E7C">
      <w:start w:val="3"/>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5D2FBA"/>
    <w:multiLevelType w:val="hybridMultilevel"/>
    <w:tmpl w:val="A98E3362"/>
    <w:lvl w:ilvl="0" w:tplc="85C44E7C">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60B58"/>
    <w:multiLevelType w:val="hybridMultilevel"/>
    <w:tmpl w:val="9EA6F56C"/>
    <w:lvl w:ilvl="0" w:tplc="04090001">
      <w:start w:val="1"/>
      <w:numFmt w:val="bullet"/>
      <w:lvlText w:val=""/>
      <w:lvlJc w:val="left"/>
      <w:pPr>
        <w:ind w:left="821" w:hanging="360"/>
      </w:pPr>
      <w:rPr>
        <w:rFonts w:ascii="Symbol" w:hAnsi="Symbol"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1">
    <w:nsid w:val="74A95B62"/>
    <w:multiLevelType w:val="hybridMultilevel"/>
    <w:tmpl w:val="0CD0F292"/>
    <w:lvl w:ilvl="0" w:tplc="FFFFFFFF">
      <w:start w:val="1"/>
      <w:numFmt w:val="bullet"/>
      <w:lvlText w:val="-"/>
      <w:lvlJc w:val="left"/>
      <w:pPr>
        <w:ind w:left="1484" w:hanging="360"/>
      </w:pPr>
    </w:lvl>
    <w:lvl w:ilvl="1" w:tplc="041B0003">
      <w:start w:val="1"/>
      <w:numFmt w:val="bullet"/>
      <w:lvlText w:val="o"/>
      <w:lvlJc w:val="left"/>
      <w:pPr>
        <w:ind w:left="2204" w:hanging="360"/>
      </w:pPr>
      <w:rPr>
        <w:rFonts w:ascii="Courier New" w:hAnsi="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hint="default"/>
      </w:rPr>
    </w:lvl>
    <w:lvl w:ilvl="8" w:tplc="041B0005" w:tentative="1">
      <w:start w:val="1"/>
      <w:numFmt w:val="bullet"/>
      <w:lvlText w:val=""/>
      <w:lvlJc w:val="left"/>
      <w:pPr>
        <w:ind w:left="7244" w:hanging="360"/>
      </w:pPr>
      <w:rPr>
        <w:rFonts w:ascii="Wingdings" w:hAnsi="Wingdings" w:hint="default"/>
      </w:rPr>
    </w:lvl>
  </w:abstractNum>
  <w:num w:numId="1">
    <w:abstractNumId w:val="9"/>
  </w:num>
  <w:num w:numId="2">
    <w:abstractNumId w:val="4"/>
  </w:num>
  <w:num w:numId="3">
    <w:abstractNumId w:val="6"/>
  </w:num>
  <w:num w:numId="4">
    <w:abstractNumId w:val="8"/>
  </w:num>
  <w:num w:numId="5">
    <w:abstractNumId w:val="0"/>
  </w:num>
  <w:num w:numId="6">
    <w:abstractNumId w:val="11"/>
  </w:num>
  <w:num w:numId="7">
    <w:abstractNumId w:val="5"/>
  </w:num>
  <w:num w:numId="8">
    <w:abstractNumId w:val="3"/>
  </w:num>
  <w:num w:numId="9">
    <w:abstractNumId w:val="10"/>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NotTrackMoves/>
  <w:defaultTabStop w:val="720"/>
  <w:hyphenationZone w:val="425"/>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4EE0"/>
    <w:rsid w:val="00003937"/>
    <w:rsid w:val="00040C52"/>
    <w:rsid w:val="00042D89"/>
    <w:rsid w:val="00044090"/>
    <w:rsid w:val="00051DE0"/>
    <w:rsid w:val="000646C5"/>
    <w:rsid w:val="000739AE"/>
    <w:rsid w:val="0007430D"/>
    <w:rsid w:val="0009123D"/>
    <w:rsid w:val="000921B9"/>
    <w:rsid w:val="000D00CB"/>
    <w:rsid w:val="000E4135"/>
    <w:rsid w:val="000F35D0"/>
    <w:rsid w:val="001073B1"/>
    <w:rsid w:val="00121E45"/>
    <w:rsid w:val="0013429D"/>
    <w:rsid w:val="00157A43"/>
    <w:rsid w:val="0017705C"/>
    <w:rsid w:val="001911CE"/>
    <w:rsid w:val="001920E2"/>
    <w:rsid w:val="001B5DDC"/>
    <w:rsid w:val="001D05E8"/>
    <w:rsid w:val="001D380D"/>
    <w:rsid w:val="002003EF"/>
    <w:rsid w:val="00214EA1"/>
    <w:rsid w:val="00217C94"/>
    <w:rsid w:val="00247328"/>
    <w:rsid w:val="00251517"/>
    <w:rsid w:val="0025285C"/>
    <w:rsid w:val="0025372F"/>
    <w:rsid w:val="002716FB"/>
    <w:rsid w:val="0027463A"/>
    <w:rsid w:val="00280338"/>
    <w:rsid w:val="002814ED"/>
    <w:rsid w:val="00287507"/>
    <w:rsid w:val="002D17A7"/>
    <w:rsid w:val="002D5F29"/>
    <w:rsid w:val="002E4BB9"/>
    <w:rsid w:val="003021DE"/>
    <w:rsid w:val="00302B0D"/>
    <w:rsid w:val="00303C4D"/>
    <w:rsid w:val="0031203E"/>
    <w:rsid w:val="003124C0"/>
    <w:rsid w:val="00315E6B"/>
    <w:rsid w:val="003164E3"/>
    <w:rsid w:val="0031662B"/>
    <w:rsid w:val="00317C4F"/>
    <w:rsid w:val="00326534"/>
    <w:rsid w:val="00337340"/>
    <w:rsid w:val="00376FE9"/>
    <w:rsid w:val="003C7CE9"/>
    <w:rsid w:val="003D01ED"/>
    <w:rsid w:val="003D64A1"/>
    <w:rsid w:val="003F36D3"/>
    <w:rsid w:val="0044316D"/>
    <w:rsid w:val="004466FF"/>
    <w:rsid w:val="004635FA"/>
    <w:rsid w:val="004646AD"/>
    <w:rsid w:val="004831B7"/>
    <w:rsid w:val="00483839"/>
    <w:rsid w:val="00487E74"/>
    <w:rsid w:val="00491E6E"/>
    <w:rsid w:val="004A75FC"/>
    <w:rsid w:val="004F48AA"/>
    <w:rsid w:val="00500DE9"/>
    <w:rsid w:val="0053748C"/>
    <w:rsid w:val="005475AC"/>
    <w:rsid w:val="00563ABF"/>
    <w:rsid w:val="0056666B"/>
    <w:rsid w:val="00567699"/>
    <w:rsid w:val="0057327E"/>
    <w:rsid w:val="00596DDD"/>
    <w:rsid w:val="005A33A2"/>
    <w:rsid w:val="005D3D07"/>
    <w:rsid w:val="005E4F97"/>
    <w:rsid w:val="0060734B"/>
    <w:rsid w:val="00614F6F"/>
    <w:rsid w:val="00622079"/>
    <w:rsid w:val="00633B5C"/>
    <w:rsid w:val="00633D9C"/>
    <w:rsid w:val="006509C7"/>
    <w:rsid w:val="00654486"/>
    <w:rsid w:val="006761FA"/>
    <w:rsid w:val="00691B16"/>
    <w:rsid w:val="006A25F5"/>
    <w:rsid w:val="006A7C0D"/>
    <w:rsid w:val="006C1BDB"/>
    <w:rsid w:val="006C3084"/>
    <w:rsid w:val="007052B8"/>
    <w:rsid w:val="0071407F"/>
    <w:rsid w:val="00716684"/>
    <w:rsid w:val="00720446"/>
    <w:rsid w:val="00722567"/>
    <w:rsid w:val="007235D2"/>
    <w:rsid w:val="00726489"/>
    <w:rsid w:val="00726E30"/>
    <w:rsid w:val="007332BB"/>
    <w:rsid w:val="00733721"/>
    <w:rsid w:val="00741B65"/>
    <w:rsid w:val="00742781"/>
    <w:rsid w:val="00743592"/>
    <w:rsid w:val="00765512"/>
    <w:rsid w:val="00770716"/>
    <w:rsid w:val="00773548"/>
    <w:rsid w:val="0078176B"/>
    <w:rsid w:val="007841A5"/>
    <w:rsid w:val="007B3E45"/>
    <w:rsid w:val="007D26FD"/>
    <w:rsid w:val="007D2964"/>
    <w:rsid w:val="007E371D"/>
    <w:rsid w:val="00803164"/>
    <w:rsid w:val="00806540"/>
    <w:rsid w:val="0081176F"/>
    <w:rsid w:val="00845A99"/>
    <w:rsid w:val="00845D3F"/>
    <w:rsid w:val="008551F4"/>
    <w:rsid w:val="00895FA5"/>
    <w:rsid w:val="008C3F65"/>
    <w:rsid w:val="008C5148"/>
    <w:rsid w:val="008D3735"/>
    <w:rsid w:val="008E4BE8"/>
    <w:rsid w:val="008F2A3E"/>
    <w:rsid w:val="00956A48"/>
    <w:rsid w:val="0098297D"/>
    <w:rsid w:val="00994B5A"/>
    <w:rsid w:val="009A11FA"/>
    <w:rsid w:val="009B74B0"/>
    <w:rsid w:val="009C62FE"/>
    <w:rsid w:val="009D4906"/>
    <w:rsid w:val="009E4A09"/>
    <w:rsid w:val="009E7568"/>
    <w:rsid w:val="00A17B4C"/>
    <w:rsid w:val="00A432E4"/>
    <w:rsid w:val="00A5015A"/>
    <w:rsid w:val="00A5042A"/>
    <w:rsid w:val="00A6372B"/>
    <w:rsid w:val="00A66C09"/>
    <w:rsid w:val="00A70103"/>
    <w:rsid w:val="00A8709A"/>
    <w:rsid w:val="00AA0C56"/>
    <w:rsid w:val="00AA50F5"/>
    <w:rsid w:val="00AA585C"/>
    <w:rsid w:val="00AC1F3D"/>
    <w:rsid w:val="00AC2F25"/>
    <w:rsid w:val="00B07E74"/>
    <w:rsid w:val="00B13F68"/>
    <w:rsid w:val="00B16EE4"/>
    <w:rsid w:val="00B22B74"/>
    <w:rsid w:val="00B24FAF"/>
    <w:rsid w:val="00B628D4"/>
    <w:rsid w:val="00B64516"/>
    <w:rsid w:val="00B7554A"/>
    <w:rsid w:val="00B81754"/>
    <w:rsid w:val="00B82262"/>
    <w:rsid w:val="00B83BBC"/>
    <w:rsid w:val="00B87D29"/>
    <w:rsid w:val="00BA3555"/>
    <w:rsid w:val="00BB3D94"/>
    <w:rsid w:val="00BB5F6A"/>
    <w:rsid w:val="00BB7385"/>
    <w:rsid w:val="00BC6C33"/>
    <w:rsid w:val="00BD4B32"/>
    <w:rsid w:val="00BF2462"/>
    <w:rsid w:val="00C05C78"/>
    <w:rsid w:val="00C14EE0"/>
    <w:rsid w:val="00C21F84"/>
    <w:rsid w:val="00C32A40"/>
    <w:rsid w:val="00C4001E"/>
    <w:rsid w:val="00C615EF"/>
    <w:rsid w:val="00C64476"/>
    <w:rsid w:val="00C65A9D"/>
    <w:rsid w:val="00C737EF"/>
    <w:rsid w:val="00CA7240"/>
    <w:rsid w:val="00CB0770"/>
    <w:rsid w:val="00CC15D3"/>
    <w:rsid w:val="00CD04A3"/>
    <w:rsid w:val="00CE5882"/>
    <w:rsid w:val="00CE5F4E"/>
    <w:rsid w:val="00CF623C"/>
    <w:rsid w:val="00D03F21"/>
    <w:rsid w:val="00D115D7"/>
    <w:rsid w:val="00D15473"/>
    <w:rsid w:val="00D229CA"/>
    <w:rsid w:val="00D31418"/>
    <w:rsid w:val="00D4092F"/>
    <w:rsid w:val="00D65D34"/>
    <w:rsid w:val="00D66A3B"/>
    <w:rsid w:val="00D80EFF"/>
    <w:rsid w:val="00D848B8"/>
    <w:rsid w:val="00D91907"/>
    <w:rsid w:val="00DA3941"/>
    <w:rsid w:val="00DC5A54"/>
    <w:rsid w:val="00DD2521"/>
    <w:rsid w:val="00E03123"/>
    <w:rsid w:val="00E32809"/>
    <w:rsid w:val="00E430E7"/>
    <w:rsid w:val="00E469AB"/>
    <w:rsid w:val="00E724F9"/>
    <w:rsid w:val="00E74AC7"/>
    <w:rsid w:val="00E979B7"/>
    <w:rsid w:val="00EC7694"/>
    <w:rsid w:val="00EF46C8"/>
    <w:rsid w:val="00EF4F13"/>
    <w:rsid w:val="00F21D93"/>
    <w:rsid w:val="00F33CC0"/>
    <w:rsid w:val="00F4393C"/>
    <w:rsid w:val="00F53E0C"/>
    <w:rsid w:val="00F723A0"/>
    <w:rsid w:val="00F7410A"/>
    <w:rsid w:val="00F900F6"/>
    <w:rsid w:val="00FA1AEF"/>
    <w:rsid w:val="00FA75F0"/>
    <w:rsid w:val="00FB796A"/>
    <w:rsid w:val="00FC552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14EE0"/>
    <w:pPr>
      <w:tabs>
        <w:tab w:val="left" w:pos="567"/>
      </w:tabs>
      <w:spacing w:line="260" w:lineRule="exact"/>
    </w:pPr>
    <w:rPr>
      <w:rFonts w:ascii="Times New Roman" w:eastAsia="Times New Roman" w:hAnsi="Times New Roman"/>
      <w:sz w:val="22"/>
    </w:rPr>
  </w:style>
  <w:style w:type="paragraph" w:styleId="Nadpis6">
    <w:name w:val="heading 6"/>
    <w:basedOn w:val="Normlny"/>
    <w:next w:val="Normlny"/>
    <w:link w:val="Nadpis6Char"/>
    <w:uiPriority w:val="99"/>
    <w:qFormat/>
    <w:rsid w:val="00C14EE0"/>
    <w:pPr>
      <w:keepNext/>
      <w:tabs>
        <w:tab w:val="left" w:pos="-720"/>
        <w:tab w:val="left" w:pos="4536"/>
      </w:tabs>
      <w:suppressAutoHyphens/>
      <w:outlineLvl w:val="5"/>
    </w:pPr>
    <w:rPr>
      <w:rFonts w:eastAsia="Calibri"/>
      <w:i/>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6Char">
    <w:name w:val="Nadpis 6 Char"/>
    <w:link w:val="Nadpis6"/>
    <w:uiPriority w:val="99"/>
    <w:locked/>
    <w:rsid w:val="00C14EE0"/>
    <w:rPr>
      <w:rFonts w:ascii="Times New Roman" w:hAnsi="Times New Roman" w:cs="Times New Roman"/>
      <w:i/>
      <w:sz w:val="20"/>
    </w:rPr>
  </w:style>
  <w:style w:type="paragraph" w:styleId="Pta">
    <w:name w:val="footer"/>
    <w:basedOn w:val="Normlny"/>
    <w:link w:val="PtaChar"/>
    <w:uiPriority w:val="99"/>
    <w:rsid w:val="00C14EE0"/>
    <w:pPr>
      <w:tabs>
        <w:tab w:val="center" w:pos="4536"/>
        <w:tab w:val="center" w:pos="8930"/>
      </w:tabs>
      <w:spacing w:line="240" w:lineRule="auto"/>
    </w:pPr>
    <w:rPr>
      <w:rFonts w:ascii="Helvetica" w:eastAsia="Calibri" w:hAnsi="Helvetica"/>
      <w:sz w:val="20"/>
    </w:rPr>
  </w:style>
  <w:style w:type="character" w:customStyle="1" w:styleId="PtaChar">
    <w:name w:val="Päta Char"/>
    <w:link w:val="Pta"/>
    <w:uiPriority w:val="99"/>
    <w:locked/>
    <w:rsid w:val="00C14EE0"/>
    <w:rPr>
      <w:rFonts w:ascii="Helvetica" w:hAnsi="Helvetica" w:cs="Times New Roman"/>
      <w:sz w:val="20"/>
    </w:rPr>
  </w:style>
  <w:style w:type="character" w:styleId="slostrany">
    <w:name w:val="page number"/>
    <w:uiPriority w:val="99"/>
    <w:rsid w:val="00C14EE0"/>
    <w:rPr>
      <w:rFonts w:cs="Times New Roman"/>
    </w:rPr>
  </w:style>
  <w:style w:type="paragraph" w:styleId="Zkladntext">
    <w:name w:val="Body Text"/>
    <w:basedOn w:val="Normlny"/>
    <w:link w:val="ZkladntextChar"/>
    <w:uiPriority w:val="99"/>
    <w:rsid w:val="00C14EE0"/>
    <w:pPr>
      <w:tabs>
        <w:tab w:val="clear" w:pos="567"/>
      </w:tabs>
      <w:spacing w:line="240" w:lineRule="auto"/>
    </w:pPr>
    <w:rPr>
      <w:rFonts w:eastAsia="Calibri"/>
      <w:i/>
      <w:color w:val="008000"/>
      <w:sz w:val="20"/>
    </w:rPr>
  </w:style>
  <w:style w:type="character" w:customStyle="1" w:styleId="ZkladntextChar">
    <w:name w:val="Základný text Char"/>
    <w:link w:val="Zkladntext"/>
    <w:uiPriority w:val="99"/>
    <w:locked/>
    <w:rsid w:val="00C14EE0"/>
    <w:rPr>
      <w:rFonts w:ascii="Times New Roman" w:hAnsi="Times New Roman" w:cs="Times New Roman"/>
      <w:i/>
      <w:color w:val="008000"/>
      <w:sz w:val="20"/>
    </w:rPr>
  </w:style>
  <w:style w:type="paragraph" w:styleId="Zkladntext2">
    <w:name w:val="Body Text 2"/>
    <w:basedOn w:val="Normlny"/>
    <w:link w:val="Zkladntext2Char"/>
    <w:uiPriority w:val="99"/>
    <w:rsid w:val="00C14EE0"/>
    <w:pPr>
      <w:pBdr>
        <w:top w:val="wave" w:sz="6" w:space="0" w:color="auto"/>
        <w:left w:val="wave" w:sz="6" w:space="3" w:color="auto"/>
        <w:bottom w:val="wave" w:sz="6" w:space="1" w:color="auto"/>
        <w:right w:val="wave" w:sz="6" w:space="4" w:color="auto"/>
      </w:pBdr>
      <w:autoSpaceDE w:val="0"/>
      <w:autoSpaceDN w:val="0"/>
      <w:adjustRightInd w:val="0"/>
      <w:jc w:val="both"/>
    </w:pPr>
    <w:rPr>
      <w:rFonts w:eastAsia="Calibri"/>
      <w:b/>
      <w:color w:val="0000FF"/>
      <w:sz w:val="20"/>
      <w:u w:val="single"/>
    </w:rPr>
  </w:style>
  <w:style w:type="character" w:customStyle="1" w:styleId="Zkladntext2Char">
    <w:name w:val="Základný text 2 Char"/>
    <w:link w:val="Zkladntext2"/>
    <w:uiPriority w:val="99"/>
    <w:locked/>
    <w:rsid w:val="00C14EE0"/>
    <w:rPr>
      <w:rFonts w:ascii="Times New Roman" w:hAnsi="Times New Roman" w:cs="Times New Roman"/>
      <w:b/>
      <w:color w:val="0000FF"/>
      <w:u w:val="single"/>
    </w:rPr>
  </w:style>
  <w:style w:type="paragraph" w:styleId="Normlnysozarkami">
    <w:name w:val="Normal Indent"/>
    <w:basedOn w:val="Normlny"/>
    <w:uiPriority w:val="99"/>
    <w:rsid w:val="00C14EE0"/>
    <w:pPr>
      <w:tabs>
        <w:tab w:val="clear" w:pos="567"/>
      </w:tabs>
      <w:spacing w:after="120" w:line="240" w:lineRule="auto"/>
      <w:ind w:left="720"/>
    </w:pPr>
  </w:style>
  <w:style w:type="character" w:styleId="Siln">
    <w:name w:val="Strong"/>
    <w:uiPriority w:val="99"/>
    <w:qFormat/>
    <w:rsid w:val="00C14EE0"/>
    <w:rPr>
      <w:rFonts w:cs="Times New Roman"/>
      <w:b/>
    </w:rPr>
  </w:style>
  <w:style w:type="paragraph" w:styleId="Odsekzoznamu">
    <w:name w:val="List Paragraph"/>
    <w:basedOn w:val="Normlny"/>
    <w:uiPriority w:val="99"/>
    <w:qFormat/>
    <w:rsid w:val="008F2A3E"/>
    <w:pPr>
      <w:ind w:left="720"/>
      <w:contextualSpacing/>
    </w:pPr>
  </w:style>
  <w:style w:type="paragraph" w:customStyle="1" w:styleId="Default">
    <w:name w:val="Default"/>
    <w:rsid w:val="0025372F"/>
    <w:pPr>
      <w:autoSpaceDE w:val="0"/>
      <w:autoSpaceDN w:val="0"/>
      <w:adjustRightInd w:val="0"/>
    </w:pPr>
    <w:rPr>
      <w:rFonts w:ascii="Times New Roman" w:hAnsi="Times New Roman"/>
      <w:color w:val="000000"/>
      <w:sz w:val="24"/>
      <w:szCs w:val="24"/>
      <w:lang w:val="en-US"/>
    </w:rPr>
  </w:style>
  <w:style w:type="paragraph" w:styleId="Textbubliny">
    <w:name w:val="Balloon Text"/>
    <w:basedOn w:val="Normlny"/>
    <w:link w:val="TextbublinyChar"/>
    <w:uiPriority w:val="99"/>
    <w:semiHidden/>
    <w:rsid w:val="00044090"/>
    <w:pPr>
      <w:spacing w:line="240" w:lineRule="auto"/>
    </w:pPr>
    <w:rPr>
      <w:rFonts w:ascii="Tahoma" w:eastAsia="Calibri" w:hAnsi="Tahoma"/>
      <w:sz w:val="16"/>
    </w:rPr>
  </w:style>
  <w:style w:type="character" w:customStyle="1" w:styleId="TextbublinyChar">
    <w:name w:val="Text bubliny Char"/>
    <w:link w:val="Textbubliny"/>
    <w:uiPriority w:val="99"/>
    <w:semiHidden/>
    <w:locked/>
    <w:rsid w:val="00044090"/>
    <w:rPr>
      <w:rFonts w:ascii="Tahoma" w:hAnsi="Tahoma" w:cs="Times New Roman"/>
      <w:sz w:val="16"/>
    </w:rPr>
  </w:style>
  <w:style w:type="paragraph" w:styleId="Hlavika">
    <w:name w:val="header"/>
    <w:basedOn w:val="Normlny"/>
    <w:link w:val="HlavikaChar"/>
    <w:uiPriority w:val="99"/>
    <w:rsid w:val="00CE5882"/>
    <w:pPr>
      <w:tabs>
        <w:tab w:val="clear" w:pos="567"/>
        <w:tab w:val="center" w:pos="4536"/>
        <w:tab w:val="right" w:pos="9072"/>
      </w:tabs>
    </w:pPr>
    <w:rPr>
      <w:rFonts w:eastAsia="Calibri"/>
      <w:sz w:val="20"/>
    </w:rPr>
  </w:style>
  <w:style w:type="character" w:customStyle="1" w:styleId="HlavikaChar">
    <w:name w:val="Hlavička Char"/>
    <w:link w:val="Hlavika"/>
    <w:uiPriority w:val="99"/>
    <w:semiHidden/>
    <w:locked/>
    <w:rsid w:val="007052B8"/>
    <w:rPr>
      <w:rFonts w:ascii="Times New Roman" w:hAnsi="Times New Roman" w:cs="Times New Roman"/>
      <w:sz w:val="20"/>
    </w:rPr>
  </w:style>
  <w:style w:type="character" w:styleId="Odkaznakomentr">
    <w:name w:val="annotation reference"/>
    <w:uiPriority w:val="99"/>
    <w:semiHidden/>
    <w:rsid w:val="00CE5882"/>
    <w:rPr>
      <w:rFonts w:cs="Times New Roman"/>
      <w:sz w:val="16"/>
    </w:rPr>
  </w:style>
  <w:style w:type="paragraph" w:styleId="Textkomentra">
    <w:name w:val="annotation text"/>
    <w:basedOn w:val="Normlny"/>
    <w:link w:val="TextkomentraChar"/>
    <w:uiPriority w:val="99"/>
    <w:semiHidden/>
    <w:rsid w:val="00CE5882"/>
    <w:rPr>
      <w:rFonts w:eastAsia="Calibri"/>
      <w:sz w:val="20"/>
    </w:rPr>
  </w:style>
  <w:style w:type="character" w:customStyle="1" w:styleId="TextkomentraChar">
    <w:name w:val="Text komentára Char"/>
    <w:link w:val="Textkomentra"/>
    <w:uiPriority w:val="99"/>
    <w:semiHidden/>
    <w:locked/>
    <w:rsid w:val="007052B8"/>
    <w:rPr>
      <w:rFonts w:ascii="Times New Roman" w:hAnsi="Times New Roman" w:cs="Times New Roman"/>
      <w:sz w:val="20"/>
    </w:rPr>
  </w:style>
  <w:style w:type="paragraph" w:styleId="Predmetkomentra">
    <w:name w:val="annotation subject"/>
    <w:basedOn w:val="Textkomentra"/>
    <w:next w:val="Textkomentra"/>
    <w:link w:val="PredmetkomentraChar"/>
    <w:uiPriority w:val="99"/>
    <w:semiHidden/>
    <w:rsid w:val="00CE5882"/>
    <w:rPr>
      <w:b/>
    </w:rPr>
  </w:style>
  <w:style w:type="character" w:customStyle="1" w:styleId="PredmetkomentraChar">
    <w:name w:val="Predmet komentára Char"/>
    <w:link w:val="Predmetkomentra"/>
    <w:uiPriority w:val="99"/>
    <w:semiHidden/>
    <w:locked/>
    <w:rsid w:val="007052B8"/>
    <w:rPr>
      <w:rFonts w:ascii="Times New Roman" w:hAnsi="Times New Roman" w:cs="Times New Roman"/>
      <w:b/>
      <w:sz w:val="20"/>
    </w:rPr>
  </w:style>
  <w:style w:type="character" w:styleId="Hypertextovprepojenie">
    <w:name w:val="Hyperlink"/>
    <w:uiPriority w:val="99"/>
    <w:rsid w:val="00A70103"/>
    <w:rPr>
      <w:rFonts w:cs="Times New Roman"/>
      <w:color w:val="0000FF"/>
      <w:u w:val="single"/>
    </w:rPr>
  </w:style>
  <w:style w:type="paragraph" w:customStyle="1" w:styleId="knZulassung02">
    <w:name w:val="knZulassung02"/>
    <w:basedOn w:val="Normlny"/>
    <w:uiPriority w:val="99"/>
    <w:rsid w:val="00042D89"/>
    <w:pPr>
      <w:tabs>
        <w:tab w:val="clear" w:pos="567"/>
      </w:tabs>
      <w:suppressAutoHyphens/>
      <w:autoSpaceDE w:val="0"/>
      <w:autoSpaceDN w:val="0"/>
      <w:spacing w:line="240" w:lineRule="auto"/>
      <w:ind w:left="1843" w:right="284" w:firstLine="1"/>
    </w:pPr>
    <w:rPr>
      <w:rFonts w:ascii="Courier New" w:hAnsi="Courier New" w:cs="Courier New"/>
      <w:szCs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4280">
      <w:marLeft w:val="0"/>
      <w:marRight w:val="0"/>
      <w:marTop w:val="0"/>
      <w:marBottom w:val="0"/>
      <w:divBdr>
        <w:top w:val="none" w:sz="0" w:space="0" w:color="auto"/>
        <w:left w:val="none" w:sz="0" w:space="0" w:color="auto"/>
        <w:bottom w:val="none" w:sz="0" w:space="0" w:color="auto"/>
        <w:right w:val="none" w:sz="0" w:space="0" w:color="auto"/>
      </w:divBdr>
    </w:div>
    <w:div w:id="1528444281">
      <w:marLeft w:val="0"/>
      <w:marRight w:val="0"/>
      <w:marTop w:val="0"/>
      <w:marBottom w:val="0"/>
      <w:divBdr>
        <w:top w:val="none" w:sz="0" w:space="0" w:color="auto"/>
        <w:left w:val="none" w:sz="0" w:space="0" w:color="auto"/>
        <w:bottom w:val="none" w:sz="0" w:space="0" w:color="auto"/>
        <w:right w:val="none" w:sz="0" w:space="0" w:color="auto"/>
      </w:divBdr>
    </w:div>
    <w:div w:id="1528444282">
      <w:marLeft w:val="0"/>
      <w:marRight w:val="0"/>
      <w:marTop w:val="0"/>
      <w:marBottom w:val="0"/>
      <w:divBdr>
        <w:top w:val="none" w:sz="0" w:space="0" w:color="auto"/>
        <w:left w:val="none" w:sz="0" w:space="0" w:color="auto"/>
        <w:bottom w:val="none" w:sz="0" w:space="0" w:color="auto"/>
        <w:right w:val="none" w:sz="0" w:space="0" w:color="auto"/>
      </w:divBdr>
    </w:div>
    <w:div w:id="1528444283">
      <w:marLeft w:val="0"/>
      <w:marRight w:val="0"/>
      <w:marTop w:val="0"/>
      <w:marBottom w:val="0"/>
      <w:divBdr>
        <w:top w:val="none" w:sz="0" w:space="0" w:color="auto"/>
        <w:left w:val="none" w:sz="0" w:space="0" w:color="auto"/>
        <w:bottom w:val="none" w:sz="0" w:space="0" w:color="auto"/>
        <w:right w:val="none" w:sz="0" w:space="0" w:color="auto"/>
      </w:divBdr>
    </w:div>
    <w:div w:id="15284442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pick('10',%20'%C5%A1ume%C4%8Da%20table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2256</Words>
  <Characters>12863</Characters>
  <Application>Microsoft Office Word</Application>
  <DocSecurity>0</DocSecurity>
  <Lines>107</Lines>
  <Paragraphs>30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Písomná informácia pre používateľa</vt:lpstr>
      <vt:lpstr>Písomná informácia pre používateľa</vt:lpstr>
    </vt:vector>
  </TitlesOfParts>
  <Company>Microsoft</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Písomná informácia pre používateľa</dc:title>
  <dc:subject/>
  <dc:creator>Jana MifsudNovomeska</dc:creator>
  <cp:keywords/>
  <dc:description/>
  <cp:lastModifiedBy>Palkóciová, Eva</cp:lastModifiedBy>
  <cp:revision>57</cp:revision>
  <cp:lastPrinted>2015-12-02T08:52:00Z</cp:lastPrinted>
  <dcterms:created xsi:type="dcterms:W3CDTF">2015-01-21T10:16:00Z</dcterms:created>
  <dcterms:modified xsi:type="dcterms:W3CDTF">2015-12-04T09:33:00Z</dcterms:modified>
</cp:coreProperties>
</file>